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8B05DC3" w14:textId="24DBE4E5" w:rsidR="0024062D" w:rsidRPr="00654D89" w:rsidRDefault="0024062D" w:rsidP="0024062D">
      <w:pPr>
        <w:pStyle w:val="Title"/>
        <w:rPr>
          <w:lang w:val="en-US"/>
        </w:rPr>
      </w:pPr>
      <w:r w:rsidRPr="00654D89">
        <w:rPr>
          <w:lang w:val="en-US"/>
        </w:rPr>
        <w:t xml:space="preserve">Socioeconomic Status, Network Socioeconomic Diversity, and Market Justice Preferences: Longitudinal Evidence </w:t>
      </w:r>
      <w:r w:rsidR="00DC3734" w:rsidRPr="00654D89">
        <w:rPr>
          <w:lang w:val="en-US"/>
        </w:rPr>
        <w:t>from</w:t>
      </w:r>
      <w:r w:rsidRPr="00654D89">
        <w:rPr>
          <w:lang w:val="en-US"/>
        </w:rPr>
        <w:t xml:space="preserve"> Chile</w:t>
      </w:r>
    </w:p>
    <w:p w14:paraId="3D47F693" w14:textId="3B753618" w:rsidR="0024062D" w:rsidRPr="00654D89" w:rsidRDefault="0024062D" w:rsidP="0024062D">
      <w:pPr>
        <w:jc w:val="center"/>
        <w:rPr>
          <w:lang w:val="en-US"/>
        </w:rPr>
      </w:pPr>
      <w:r w:rsidRPr="00654D89">
        <w:rPr>
          <w:lang w:val="en-US"/>
        </w:rPr>
        <w:t>Julio Iturra-Sanhueza</w:t>
      </w:r>
    </w:p>
    <w:p w14:paraId="15237403" w14:textId="772F2962" w:rsidR="002632A2" w:rsidRPr="00654D89" w:rsidRDefault="00606669">
      <w:pPr>
        <w:pStyle w:val="Heading1"/>
        <w:rPr>
          <w:lang w:val="en-US"/>
        </w:rPr>
      </w:pPr>
      <w:r w:rsidRPr="00654D89">
        <w:rPr>
          <w:lang w:val="en-US"/>
        </w:rPr>
        <w:t xml:space="preserve">Introduction </w:t>
      </w:r>
      <w:r w:rsidR="00D565AE">
        <w:rPr>
          <w:lang w:val="en-US"/>
        </w:rPr>
        <w:t>(preliminary)</w:t>
      </w:r>
    </w:p>
    <w:p w14:paraId="1302D2B9" w14:textId="505F87B1" w:rsidR="00B225DC" w:rsidRDefault="00E10D73" w:rsidP="00300FC8">
      <w:pPr>
        <w:rPr>
          <w:lang w:val="en-US"/>
        </w:rPr>
      </w:pPr>
      <w:bookmarkStart w:id="0" w:name="_296y4t4natck" w:colFirst="0" w:colLast="0"/>
      <w:bookmarkEnd w:id="0"/>
      <w:r w:rsidRPr="00E10D73">
        <w:rPr>
          <w:lang w:val="en-US"/>
        </w:rPr>
        <w:t>The role of market institutions and principles has been pivotal in shaping the evolution of social policy regimes in</w:t>
      </w:r>
      <w:r w:rsidR="00644FC4">
        <w:rPr>
          <w:lang w:val="en-US"/>
        </w:rPr>
        <w:t xml:space="preserve"> highly unequal contexts such as</w:t>
      </w:r>
      <w:r w:rsidRPr="00E10D73">
        <w:rPr>
          <w:lang w:val="en-US"/>
        </w:rPr>
        <w:t xml:space="preserve"> Latin America </w:t>
      </w:r>
      <w:r w:rsidR="00E22673">
        <w:rPr>
          <w:lang w:val="en-US"/>
        </w:rPr>
        <w:fldChar w:fldCharType="begin"/>
      </w:r>
      <w:r w:rsidR="00E22673">
        <w:rPr>
          <w:lang w:val="en-US"/>
        </w:rPr>
        <w:instrText xml:space="preserve"> ADDIN ZOTERO_ITEM CSL_CITATION {"citationID":"ZLSRgC2Z","properties":{"formattedCitation":"(Huber &amp; Stephens, 2012)","plainCitation":"(Huber &amp; Stephens, 2012)","noteIndex":0},"citationItems":[{"id":15297,"uris":["http://zotero.org/users/5414506/items/STNE7AQ7"],"itemData":{"id":15297,"type":"book","event-place":"Chicago","ISBN":"978-0-226-35653-2","language":"eng","number-of-pages":"342","publisher":"University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r w:rsidR="00E22673">
        <w:rPr>
          <w:lang w:val="en-US"/>
        </w:rPr>
        <w:fldChar w:fldCharType="separate"/>
      </w:r>
      <w:r w:rsidR="00E22673" w:rsidRPr="003451A9">
        <w:rPr>
          <w:lang w:val="en-US"/>
        </w:rPr>
        <w:t>(Huber &amp; Stephens, 2012)</w:t>
      </w:r>
      <w:r w:rsidR="00E22673">
        <w:rPr>
          <w:lang w:val="en-US"/>
        </w:rPr>
        <w:fldChar w:fldCharType="end"/>
      </w:r>
      <w:r w:rsidRPr="00E10D73">
        <w:rPr>
          <w:lang w:val="en-US"/>
        </w:rPr>
        <w:t xml:space="preserve">. From the 1970s onward, neoliberal reforms—marked by deregulation and privatization—transformed the institutional architecture </w:t>
      </w:r>
      <w:r w:rsidR="00EB2D1E">
        <w:rPr>
          <w:lang w:val="en-US"/>
        </w:rPr>
        <w:t xml:space="preserve">of </w:t>
      </w:r>
      <w:r w:rsidR="00CC7BA8">
        <w:rPr>
          <w:lang w:val="en-US"/>
        </w:rPr>
        <w:t xml:space="preserve">the Latin American </w:t>
      </w:r>
      <w:r w:rsidR="00E0766C">
        <w:rPr>
          <w:lang w:val="en-US"/>
        </w:rPr>
        <w:t>institutions</w:t>
      </w:r>
      <w:r w:rsidRPr="00E10D73">
        <w:rPr>
          <w:lang w:val="en-US"/>
        </w:rPr>
        <w:t>, reinforcing the centrality of contractual relations in the marketplace</w:t>
      </w:r>
      <w:r w:rsidR="00EB2D1E">
        <w:rPr>
          <w:lang w:val="en-US"/>
        </w:rPr>
        <w:t xml:space="preserve">, </w:t>
      </w:r>
      <w:r w:rsidR="004C3CEC">
        <w:rPr>
          <w:lang w:val="en-US"/>
        </w:rPr>
        <w:t xml:space="preserve">and </w:t>
      </w:r>
      <w:r>
        <w:rPr>
          <w:lang w:val="en-US"/>
        </w:rPr>
        <w:t>extend</w:t>
      </w:r>
      <w:r w:rsidR="00EB2D1E">
        <w:rPr>
          <w:lang w:val="en-US"/>
        </w:rPr>
        <w:t>ing</w:t>
      </w:r>
      <w:r>
        <w:rPr>
          <w:lang w:val="en-US"/>
        </w:rPr>
        <w:t xml:space="preserve"> market logic </w:t>
      </w:r>
      <w:r w:rsidR="00F576CF">
        <w:rPr>
          <w:lang w:val="en-US"/>
        </w:rPr>
        <w:t xml:space="preserve">to </w:t>
      </w:r>
      <w:r w:rsidR="00EB2D1E">
        <w:rPr>
          <w:lang w:val="en-US"/>
        </w:rPr>
        <w:t>social domains</w:t>
      </w:r>
      <w:r w:rsidR="002A68C2">
        <w:rPr>
          <w:lang w:val="en-US"/>
        </w:rPr>
        <w:t xml:space="preserve"> that previously were mainly attended by </w:t>
      </w:r>
      <w:r w:rsidR="00533D1A">
        <w:rPr>
          <w:lang w:val="en-US"/>
        </w:rPr>
        <w:t>the state</w:t>
      </w:r>
      <w:r w:rsidR="00A11579">
        <w:rPr>
          <w:lang w:val="en-US"/>
        </w:rPr>
        <w:t xml:space="preserve"> </w:t>
      </w:r>
      <w:r w:rsidR="00DD23B3">
        <w:rPr>
          <w:lang w:val="en-US"/>
        </w:rPr>
        <w:fldChar w:fldCharType="begin"/>
      </w:r>
      <w:r w:rsidR="00DD23B3">
        <w:rPr>
          <w:lang w:val="en-US"/>
        </w:rPr>
        <w:instrText xml:space="preserve"> ADDIN ZOTERO_ITEM CSL_CITATION {"citationID":"JN3pKPcr","properties":{"formattedCitation":"(Arrizabalo, 1995)","plainCitation":"(Arrizabalo, 1995)","noteIndex":0},"citationItems":[{"id":549,"uris":["http://zotero.org/users/5414506/items/2NVZKC5A"],"itemData":{"id":549,"type":"book","note":"container-title: La catarata, Madrid","title":"Milagro o Quimera. La Economía Chilena Durante La Dictadura","author":[{"family":"Arrizabalo","given":"Xabier"}],"issued":{"date-parts":[["1995"]]},"citation-key":"arrizabalo_milagro_1995"}}],"schema":"https://github.com/citation-style-language/schema/raw/master/csl-citation.json"} </w:instrText>
      </w:r>
      <w:r w:rsidR="00DD23B3">
        <w:rPr>
          <w:lang w:val="en-US"/>
        </w:rPr>
        <w:fldChar w:fldCharType="separate"/>
      </w:r>
      <w:r w:rsidR="00DD23B3" w:rsidRPr="00DD23B3">
        <w:rPr>
          <w:lang w:val="en-US"/>
        </w:rPr>
        <w:t>(Arrizabalo, 1995)</w:t>
      </w:r>
      <w:r w:rsidR="00DD23B3">
        <w:rPr>
          <w:lang w:val="en-US"/>
        </w:rPr>
        <w:fldChar w:fldCharType="end"/>
      </w:r>
      <w:r w:rsidR="002A68C2">
        <w:rPr>
          <w:lang w:val="en-US"/>
        </w:rPr>
        <w:t xml:space="preserve">. </w:t>
      </w:r>
      <w:r w:rsidR="00FB2F48">
        <w:rPr>
          <w:lang w:val="en-US"/>
        </w:rPr>
        <w:t>In consequence</w:t>
      </w:r>
      <w:r w:rsidR="002B2BAA">
        <w:rPr>
          <w:lang w:val="en-US"/>
        </w:rPr>
        <w:t xml:space="preserve">, </w:t>
      </w:r>
      <w:r w:rsidR="00EB2D1E">
        <w:rPr>
          <w:lang w:val="en-US"/>
        </w:rPr>
        <w:t xml:space="preserve">the role of public provision </w:t>
      </w:r>
      <w:r w:rsidR="00AF7E71">
        <w:rPr>
          <w:lang w:val="en-US"/>
        </w:rPr>
        <w:t xml:space="preserve">was reduced </w:t>
      </w:r>
      <w:r w:rsidR="00EB2D1E">
        <w:rPr>
          <w:lang w:val="en-US"/>
        </w:rPr>
        <w:t xml:space="preserve">and </w:t>
      </w:r>
      <w:r w:rsidR="00AF7E71">
        <w:rPr>
          <w:lang w:val="en-US"/>
        </w:rPr>
        <w:t>counterbalanced</w:t>
      </w:r>
      <w:r w:rsidR="00EB2D1E">
        <w:rPr>
          <w:lang w:val="en-US"/>
        </w:rPr>
        <w:t xml:space="preserve"> with a </w:t>
      </w:r>
      <w:r w:rsidR="0055757F">
        <w:rPr>
          <w:lang w:val="en-US"/>
        </w:rPr>
        <w:t>stronger presence</w:t>
      </w:r>
      <w:r w:rsidR="00EB2D1E">
        <w:rPr>
          <w:lang w:val="en-US"/>
        </w:rPr>
        <w:t xml:space="preserve"> of market actors </w:t>
      </w:r>
      <w:r w:rsidR="0055757F">
        <w:rPr>
          <w:lang w:val="en-US"/>
        </w:rPr>
        <w:t xml:space="preserve">in the provision of social services </w:t>
      </w:r>
      <w:r w:rsidR="003451A9">
        <w:rPr>
          <w:lang w:val="en-US"/>
        </w:rPr>
        <w:fldChar w:fldCharType="begin"/>
      </w:r>
      <w:r w:rsidR="003451A9">
        <w:rPr>
          <w:lang w:val="en-US"/>
        </w:rPr>
        <w:instrText xml:space="preserve"> ADDIN ZOTERO_ITEM CSL_CITATION {"citationID":"YAGcG1gy","properties":{"formattedCitation":"(Harvey, 2020)","plainCitation":"(Harvey, 2020)","noteIndex":0},"citationItems":[{"id":15301,"uris":["http://zotero.org/users/5414506/items/L59GYMAV"],"itemData":{"id":15301,"type":"book","abstract":"Neoliberalism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instrText>
      </w:r>
      <w:r w:rsidR="003451A9">
        <w:rPr>
          <w:lang w:val="en-US"/>
        </w:rPr>
        <w:fldChar w:fldCharType="separate"/>
      </w:r>
      <w:r w:rsidR="003451A9" w:rsidRPr="00DD23B3">
        <w:rPr>
          <w:lang w:val="en-US"/>
        </w:rPr>
        <w:t>(Harvey, 2020)</w:t>
      </w:r>
      <w:r w:rsidR="003451A9">
        <w:rPr>
          <w:lang w:val="en-US"/>
        </w:rPr>
        <w:fldChar w:fldCharType="end"/>
      </w:r>
      <w:r w:rsidR="00554215">
        <w:rPr>
          <w:lang w:val="en-US"/>
        </w:rPr>
        <w:t>.</w:t>
      </w:r>
      <w:r w:rsidR="00167F16">
        <w:rPr>
          <w:lang w:val="en-US"/>
        </w:rPr>
        <w:t xml:space="preserve"> </w:t>
      </w:r>
      <w:r>
        <w:rPr>
          <w:lang w:val="en-US"/>
        </w:rPr>
        <w:t>F</w:t>
      </w:r>
      <w:r w:rsidR="00B54DA0">
        <w:rPr>
          <w:lang w:val="en-US"/>
        </w:rPr>
        <w:t>rom a moral economy perspective,</w:t>
      </w:r>
      <w:r w:rsidR="003949C3">
        <w:rPr>
          <w:lang w:val="en-US"/>
        </w:rPr>
        <w:t xml:space="preserve"> </w:t>
      </w:r>
      <w:r w:rsidR="0053106F">
        <w:rPr>
          <w:lang w:val="en-US"/>
        </w:rPr>
        <w:t xml:space="preserve">the role of </w:t>
      </w:r>
      <w:r w:rsidR="007B383D">
        <w:rPr>
          <w:lang w:val="en-US"/>
        </w:rPr>
        <w:t xml:space="preserve">the market </w:t>
      </w:r>
      <w:r w:rsidR="005D0FAE">
        <w:rPr>
          <w:lang w:val="en-US"/>
        </w:rPr>
        <w:t xml:space="preserve">mechanisms </w:t>
      </w:r>
      <w:r w:rsidR="007B383D">
        <w:rPr>
          <w:lang w:val="en-US"/>
        </w:rPr>
        <w:t xml:space="preserve">in the allocation of resources </w:t>
      </w:r>
      <w:r w:rsidR="003949C3">
        <w:rPr>
          <w:lang w:val="en-US"/>
        </w:rPr>
        <w:t>ha</w:t>
      </w:r>
      <w:r w:rsidR="0053106F">
        <w:rPr>
          <w:lang w:val="en-US"/>
        </w:rPr>
        <w:t>s</w:t>
      </w:r>
      <w:r w:rsidR="003949C3">
        <w:rPr>
          <w:lang w:val="en-US"/>
        </w:rPr>
        <w:t xml:space="preserve"> coexisted with principles of economic redistribution and reciprocity</w:t>
      </w:r>
      <w:r w:rsidR="00B54DA0">
        <w:rPr>
          <w:lang w:val="en-US"/>
        </w:rPr>
        <w:t xml:space="preserve"> crystalized welfare state institutions</w:t>
      </w:r>
      <w:r w:rsidR="00FD3B35">
        <w:rPr>
          <w:lang w:val="en-US"/>
        </w:rPr>
        <w:t xml:space="preserve"> and </w:t>
      </w:r>
      <w:r w:rsidR="00B54DA0">
        <w:rPr>
          <w:lang w:val="en-US"/>
        </w:rPr>
        <w:t xml:space="preserve">family roles, </w:t>
      </w:r>
      <w:r w:rsidR="00B54DA0" w:rsidRPr="00B54DA0">
        <w:rPr>
          <w:lang w:val="en-US"/>
        </w:rPr>
        <w:t>in conjunction with</w:t>
      </w:r>
      <w:r w:rsidR="00B54DA0">
        <w:rPr>
          <w:lang w:val="en-US"/>
        </w:rPr>
        <w:t xml:space="preserve"> their manifestation in popular views on each of these domains </w:t>
      </w:r>
      <w:r w:rsidR="00B54DA0">
        <w:rPr>
          <w:lang w:val="en-US"/>
        </w:rPr>
        <w:fldChar w:fldCharType="begin"/>
      </w:r>
      <w:r w:rsidR="00E22673">
        <w:rPr>
          <w:lang w:val="en-US"/>
        </w:rPr>
        <w:instrText xml:space="preserve"> ADDIN ZOTERO_ITEM CSL_CITATION {"citationID":"AheeJ1LG","properties":{"formattedCitation":"(Koos &amp; Sachweh, 2019)","plainCitation":"(Koos &amp; Sachweh, 2019)","noteIndex":0},"citationItems":[{"id":3210,"uris":["http://zotero.org/users/5414506/items/QLAEJ2NX"],"itemData":{"id":3210,"type":"article-journal","abstract":"In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r w:rsidR="00B54DA0">
        <w:rPr>
          <w:lang w:val="en-US"/>
        </w:rPr>
        <w:fldChar w:fldCharType="separate"/>
      </w:r>
      <w:r w:rsidR="00B54DA0" w:rsidRPr="00B54DA0">
        <w:rPr>
          <w:lang w:val="en-US"/>
        </w:rPr>
        <w:t>(Koos &amp; Sachweh, 2019)</w:t>
      </w:r>
      <w:r w:rsidR="00B54DA0">
        <w:rPr>
          <w:lang w:val="en-US"/>
        </w:rPr>
        <w:fldChar w:fldCharType="end"/>
      </w:r>
      <w:r w:rsidR="00B54DA0">
        <w:rPr>
          <w:lang w:val="en-US"/>
        </w:rPr>
        <w:t>.</w:t>
      </w:r>
      <w:r w:rsidR="00B750DE">
        <w:rPr>
          <w:lang w:val="en-US"/>
        </w:rPr>
        <w:t xml:space="preserve"> </w:t>
      </w:r>
      <w:r w:rsidR="00FB7405">
        <w:rPr>
          <w:lang w:val="en-US"/>
        </w:rPr>
        <w:t xml:space="preserve">In the literature, </w:t>
      </w:r>
      <w:r w:rsidR="00E21D1A">
        <w:rPr>
          <w:lang w:val="en-US"/>
        </w:rPr>
        <w:t>the</w:t>
      </w:r>
      <w:r w:rsidR="00300FC8" w:rsidRPr="00654D89">
        <w:rPr>
          <w:lang w:val="en-US"/>
        </w:rPr>
        <w:t xml:space="preserve"> </w:t>
      </w:r>
      <w:r w:rsidR="004E0DD6">
        <w:rPr>
          <w:lang w:val="en-US"/>
        </w:rPr>
        <w:t>set of principles and norms</w:t>
      </w:r>
      <w:r w:rsidR="00300FC8" w:rsidRPr="00654D89">
        <w:rPr>
          <w:lang w:val="en-US"/>
        </w:rPr>
        <w:t xml:space="preserve"> </w:t>
      </w:r>
      <w:r w:rsidR="004E0DD6">
        <w:rPr>
          <w:lang w:val="en-US"/>
        </w:rPr>
        <w:t>related to how</w:t>
      </w:r>
      <w:r w:rsidR="00300FC8" w:rsidRPr="00654D89">
        <w:rPr>
          <w:lang w:val="en-US"/>
        </w:rPr>
        <w:t xml:space="preserve"> </w:t>
      </w:r>
      <w:r w:rsidR="008B401B">
        <w:rPr>
          <w:lang w:val="en-US"/>
        </w:rPr>
        <w:t>the public</w:t>
      </w:r>
      <w:r w:rsidR="00246C16">
        <w:rPr>
          <w:lang w:val="en-US"/>
        </w:rPr>
        <w:t xml:space="preserve"> </w:t>
      </w:r>
      <w:r w:rsidR="007C7A9B">
        <w:rPr>
          <w:lang w:val="en-US"/>
        </w:rPr>
        <w:t>embraces</w:t>
      </w:r>
      <w:r w:rsidR="008B401B">
        <w:rPr>
          <w:lang w:val="en-US"/>
        </w:rPr>
        <w:t xml:space="preserve"> </w:t>
      </w:r>
      <w:r w:rsidR="00300FC8" w:rsidRPr="00654D89">
        <w:rPr>
          <w:lang w:val="en-US"/>
        </w:rPr>
        <w:t>individual effort and productivity</w:t>
      </w:r>
      <w:r w:rsidR="004E0DD6">
        <w:rPr>
          <w:lang w:val="en-US"/>
        </w:rPr>
        <w:t xml:space="preserve"> </w:t>
      </w:r>
      <w:r w:rsidR="00CD621E">
        <w:rPr>
          <w:lang w:val="en-US"/>
        </w:rPr>
        <w:t>as</w:t>
      </w:r>
      <w:r w:rsidR="004E0DD6">
        <w:rPr>
          <w:lang w:val="en-US"/>
        </w:rPr>
        <w:t xml:space="preserve"> the central criteria for resource allocation has been addressed under the concept of </w:t>
      </w:r>
      <w:r w:rsidR="004E0DD6" w:rsidRPr="004E0DD6">
        <w:rPr>
          <w:lang w:val="en-US"/>
        </w:rPr>
        <w:t>market justice</w:t>
      </w:r>
      <w:r w:rsidR="00EF6B34" w:rsidRPr="00654D89">
        <w:rPr>
          <w:lang w:val="en-US"/>
        </w:rPr>
        <w:t xml:space="preserve"> </w:t>
      </w:r>
      <w:r w:rsidR="00EF6B34" w:rsidRPr="00654D89">
        <w:rPr>
          <w:lang w:val="en-US"/>
        </w:rPr>
        <w:fldChar w:fldCharType="begin"/>
      </w:r>
      <w:r w:rsidR="000849CF">
        <w:rPr>
          <w:lang w:val="en-US"/>
        </w:rPr>
        <w:instrText xml:space="preserve"> ADDIN ZOTERO_ITEM CSL_CITATION {"citationID":"pHypMI9J","properties":{"formattedCitation":"(Kluegel, Mason, &amp; Wegener, 1999; Lane, 1986)","plainCitation":"(Kluegel, Mason, &amp; Wegener, 1999; Lane, 1986)","noteIndex":0},"citationItems":[{"id":13547,"uris":["http://zotero.org/users/5414506/items/2GJZPHXS"],"itemData":{"id":13547,"type":"article-journal","abstract":"This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EF6B34" w:rsidRPr="00654D89">
        <w:rPr>
          <w:lang w:val="en-US"/>
        </w:rPr>
        <w:fldChar w:fldCharType="separate"/>
      </w:r>
      <w:r w:rsidR="000849CF" w:rsidRPr="000849CF">
        <w:t>(Kluegel, Mason, &amp; Wegener, 1999; Lane, 1986)</w:t>
      </w:r>
      <w:r w:rsidR="00EF6B34" w:rsidRPr="00654D89">
        <w:rPr>
          <w:lang w:val="en-US"/>
        </w:rPr>
        <w:fldChar w:fldCharType="end"/>
      </w:r>
      <w:r w:rsidR="00300FC8" w:rsidRPr="00654D89">
        <w:rPr>
          <w:lang w:val="en-US"/>
        </w:rPr>
        <w:t xml:space="preserve">. </w:t>
      </w:r>
      <w:r w:rsidR="00517730">
        <w:rPr>
          <w:lang w:val="en-US"/>
        </w:rPr>
        <w:t>As these</w:t>
      </w:r>
      <w:r w:rsidR="005B719E">
        <w:rPr>
          <w:lang w:val="en-US"/>
        </w:rPr>
        <w:t xml:space="preserve"> principles </w:t>
      </w:r>
      <w:r w:rsidR="00300FC8" w:rsidRPr="00654D89">
        <w:rPr>
          <w:lang w:val="en-US"/>
        </w:rPr>
        <w:t>emphasiz</w:t>
      </w:r>
      <w:r w:rsidR="005B719E">
        <w:rPr>
          <w:lang w:val="en-US"/>
        </w:rPr>
        <w:t>e</w:t>
      </w:r>
      <w:r w:rsidR="00300FC8" w:rsidRPr="00654D89">
        <w:rPr>
          <w:lang w:val="en-US"/>
        </w:rPr>
        <w:t xml:space="preserve"> self-reliance and minimal government intervention, </w:t>
      </w:r>
      <w:r w:rsidR="00517730">
        <w:rPr>
          <w:lang w:val="en-US"/>
        </w:rPr>
        <w:t>they function as a legitimizing mechanism of</w:t>
      </w:r>
      <w:r w:rsidR="00300FC8" w:rsidRPr="00654D89">
        <w:rPr>
          <w:lang w:val="en-US"/>
        </w:rPr>
        <w:t xml:space="preserve"> economic inequality by framing it as the result of fair competition</w:t>
      </w:r>
      <w:r w:rsidR="0041536C" w:rsidRPr="00654D89">
        <w:rPr>
          <w:lang w:val="en-US"/>
        </w:rPr>
        <w:t xml:space="preserve"> </w:t>
      </w:r>
      <w:r w:rsidR="00B5243B">
        <w:rPr>
          <w:lang w:val="en-US"/>
        </w:rPr>
        <w:fldChar w:fldCharType="begin"/>
      </w:r>
      <w:r w:rsidR="00B5243B">
        <w:rPr>
          <w:lang w:val="en-US"/>
        </w:rPr>
        <w:instrText xml:space="preserve"> ADDIN ZOTERO_ITEM CSL_CITATION {"citationID":"iVCOaaC4","properties":{"formattedCitation":"(Svallfors,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B5243B">
        <w:rPr>
          <w:lang w:val="en-US"/>
        </w:rPr>
        <w:fldChar w:fldCharType="separate"/>
      </w:r>
      <w:r w:rsidR="00B5243B" w:rsidRPr="00167C6A">
        <w:rPr>
          <w:lang w:val="en-US"/>
        </w:rPr>
        <w:t>(Svallfors, 2007)</w:t>
      </w:r>
      <w:r w:rsidR="00B5243B">
        <w:rPr>
          <w:lang w:val="en-US"/>
        </w:rPr>
        <w:fldChar w:fldCharType="end"/>
      </w:r>
      <w:r w:rsidR="00300FC8" w:rsidRPr="00654D89">
        <w:rPr>
          <w:lang w:val="en-US"/>
        </w:rPr>
        <w:t xml:space="preserve">. </w:t>
      </w:r>
    </w:p>
    <w:p w14:paraId="26ED10A0" w14:textId="1D564E34" w:rsidR="007C4685" w:rsidRDefault="00473AC9" w:rsidP="00300FC8">
      <w:pPr>
        <w:rPr>
          <w:lang w:val="en-US"/>
        </w:rPr>
      </w:pPr>
      <w:r>
        <w:rPr>
          <w:lang w:val="en-US"/>
        </w:rPr>
        <w:t>T</w:t>
      </w:r>
      <w:r w:rsidR="00A2021C">
        <w:rPr>
          <w:lang w:val="en-US"/>
        </w:rPr>
        <w:t>he empirical distributive justice</w:t>
      </w:r>
      <w:r w:rsidR="00DC0CFC">
        <w:rPr>
          <w:lang w:val="en-US"/>
        </w:rPr>
        <w:t xml:space="preserve"> literature</w:t>
      </w:r>
      <w:r w:rsidR="00A2021C">
        <w:rPr>
          <w:lang w:val="en-US"/>
        </w:rPr>
        <w:t xml:space="preserve"> </w:t>
      </w:r>
      <w:r w:rsidR="00F5643C">
        <w:rPr>
          <w:lang w:val="en-US"/>
        </w:rPr>
        <w:t xml:space="preserve">has </w:t>
      </w:r>
      <w:r w:rsidR="00872170">
        <w:rPr>
          <w:lang w:val="en-US"/>
        </w:rPr>
        <w:t xml:space="preserve">shown that </w:t>
      </w:r>
      <w:r w:rsidR="00300FC8" w:rsidRPr="00654D89">
        <w:rPr>
          <w:lang w:val="en-US"/>
        </w:rPr>
        <w:t xml:space="preserve">market justice </w:t>
      </w:r>
      <w:r w:rsidR="00F5643C">
        <w:rPr>
          <w:lang w:val="en-US"/>
        </w:rPr>
        <w:t xml:space="preserve">attitudes </w:t>
      </w:r>
      <w:r w:rsidR="003B0832">
        <w:rPr>
          <w:lang w:val="en-US"/>
        </w:rPr>
        <w:t xml:space="preserve">are particularly salient in contexts of high inequality and modest </w:t>
      </w:r>
      <w:r w:rsidR="00206959">
        <w:rPr>
          <w:lang w:val="en-US"/>
        </w:rPr>
        <w:t xml:space="preserve">public </w:t>
      </w:r>
      <w:r w:rsidR="003B0832">
        <w:rPr>
          <w:lang w:val="en-US"/>
        </w:rPr>
        <w:t>provision</w:t>
      </w:r>
      <w:r w:rsidR="00206959">
        <w:rPr>
          <w:lang w:val="en-US"/>
        </w:rPr>
        <w:t xml:space="preserve"> of welfare </w:t>
      </w:r>
      <w:r w:rsidR="00300FC8" w:rsidRPr="00654D89">
        <w:rPr>
          <w:lang w:val="en-US"/>
        </w:rPr>
        <w:t xml:space="preserve">where </w:t>
      </w:r>
      <w:r w:rsidR="00295573" w:rsidRPr="00295573">
        <w:rPr>
          <w:lang w:val="en-US"/>
        </w:rPr>
        <w:t xml:space="preserve">the capacity of </w:t>
      </w:r>
      <w:r w:rsidR="00AB2163">
        <w:rPr>
          <w:lang w:val="en-US"/>
        </w:rPr>
        <w:t>citizens</w:t>
      </w:r>
      <w:r w:rsidR="00295573" w:rsidRPr="00295573">
        <w:rPr>
          <w:lang w:val="en-US"/>
        </w:rPr>
        <w:t xml:space="preserve"> to </w:t>
      </w:r>
      <w:r w:rsidR="005B719E">
        <w:rPr>
          <w:lang w:val="en-US"/>
        </w:rPr>
        <w:t xml:space="preserve">contribute or pay </w:t>
      </w:r>
      <w:r w:rsidR="00295573" w:rsidRPr="00295573">
        <w:rPr>
          <w:lang w:val="en-US"/>
        </w:rPr>
        <w:t xml:space="preserve">largely </w:t>
      </w:r>
      <w:r w:rsidR="00AB2163">
        <w:rPr>
          <w:lang w:val="en-US"/>
        </w:rPr>
        <w:t>constrains</w:t>
      </w:r>
      <w:r w:rsidR="00295573">
        <w:rPr>
          <w:lang w:val="en-US"/>
        </w:rPr>
        <w:t xml:space="preserve"> </w:t>
      </w:r>
      <w:r w:rsidR="00300FC8" w:rsidRPr="00654D89">
        <w:rPr>
          <w:lang w:val="en-US"/>
        </w:rPr>
        <w:t xml:space="preserve">access to </w:t>
      </w:r>
      <w:r w:rsidR="005B719E">
        <w:rPr>
          <w:lang w:val="en-US"/>
        </w:rPr>
        <w:t xml:space="preserve">welfare </w:t>
      </w:r>
      <w:r w:rsidR="00E32411">
        <w:rPr>
          <w:lang w:val="en-US"/>
        </w:rPr>
        <w:t xml:space="preserve">services </w:t>
      </w:r>
      <w:r w:rsidR="00167C6A">
        <w:rPr>
          <w:lang w:val="en-US"/>
        </w:rPr>
        <w:fldChar w:fldCharType="begin"/>
      </w:r>
      <w:r w:rsidR="00760572">
        <w:rPr>
          <w:lang w:val="en-US"/>
        </w:rPr>
        <w: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instrText>
      </w:r>
      <w:r w:rsidR="00167C6A">
        <w:rPr>
          <w:lang w:val="en-US"/>
        </w:rPr>
        <w:fldChar w:fldCharType="separate"/>
      </w:r>
      <w:r w:rsidR="00760572" w:rsidRPr="00760572">
        <w:rPr>
          <w:lang w:val="en-US"/>
        </w:rPr>
        <w:t>(Immergut &amp; Schneider, 2020; Lindh, 2015; von dem Knesebeck, Vonneilich, &amp; Kim, 2016)</w:t>
      </w:r>
      <w:r w:rsidR="00167C6A">
        <w:rPr>
          <w:lang w:val="en-US"/>
        </w:rPr>
        <w:fldChar w:fldCharType="end"/>
      </w:r>
      <w:r w:rsidR="0009328D">
        <w:rPr>
          <w:lang w:val="en-US"/>
        </w:rPr>
        <w:t>.</w:t>
      </w:r>
      <w:r w:rsidR="00C5281D">
        <w:rPr>
          <w:lang w:val="en-US"/>
        </w:rPr>
        <w:t xml:space="preserve"> Under these circumstances, </w:t>
      </w:r>
      <w:r w:rsidR="00ED5202">
        <w:rPr>
          <w:lang w:val="en-US"/>
        </w:rPr>
        <w:t>individuals in structurally advantaged positions in the labor market tend to be more supportive of market justice principles</w:t>
      </w:r>
      <w:r w:rsidR="0097743D">
        <w:rPr>
          <w:lang w:val="en-US"/>
        </w:rPr>
        <w:t xml:space="preserve"> </w:t>
      </w:r>
      <w:r w:rsidR="005F4EDF">
        <w:rPr>
          <w:lang w:val="en-US"/>
        </w:rPr>
        <w:t>compared</w:t>
      </w:r>
      <w:r w:rsidR="0097743D">
        <w:rPr>
          <w:lang w:val="en-US"/>
        </w:rPr>
        <w:t xml:space="preserve"> to those in occupations </w:t>
      </w:r>
      <w:r w:rsidR="00C45440">
        <w:rPr>
          <w:lang w:val="en-US"/>
        </w:rPr>
        <w:t>with</w:t>
      </w:r>
      <w:r w:rsidR="006B250A">
        <w:rPr>
          <w:lang w:val="en-US"/>
        </w:rPr>
        <w:t xml:space="preserve"> greater labor market risk</w:t>
      </w:r>
      <w:r w:rsidR="001F070D">
        <w:rPr>
          <w:lang w:val="en-US"/>
        </w:rPr>
        <w:t xml:space="preserve">, </w:t>
      </w:r>
      <w:r w:rsidR="006F49E7">
        <w:rPr>
          <w:lang w:val="en-US"/>
        </w:rPr>
        <w:t>low-demanded</w:t>
      </w:r>
      <w:r w:rsidR="0097743D">
        <w:rPr>
          <w:lang w:val="en-US"/>
        </w:rPr>
        <w:t xml:space="preserve"> skills</w:t>
      </w:r>
      <w:r w:rsidR="00997982">
        <w:rPr>
          <w:lang w:val="en-US"/>
        </w:rPr>
        <w:t>,</w:t>
      </w:r>
      <w:r w:rsidR="0097743D">
        <w:rPr>
          <w:lang w:val="en-US"/>
        </w:rPr>
        <w:t xml:space="preserve"> and </w:t>
      </w:r>
      <w:r w:rsidR="001F070D">
        <w:rPr>
          <w:lang w:val="en-US"/>
        </w:rPr>
        <w:t>lower-income</w:t>
      </w:r>
      <w:r w:rsidR="009C2178">
        <w:rPr>
          <w:lang w:val="en-US"/>
        </w:rPr>
        <w:t xml:space="preserve"> </w:t>
      </w:r>
      <w:r w:rsidR="00760572">
        <w:rPr>
          <w:lang w:val="en-US"/>
        </w:rPr>
        <w:fldChar w:fldCharType="begin"/>
      </w:r>
      <w:r w:rsidR="00760572">
        <w:rPr>
          <w:lang w:val="en-US"/>
        </w:rPr>
        <w:instrText xml:space="preserve"> ADDIN ZOTERO_ITEM CSL_CITATION {"citationID":"gF4aDXHf","properties":{"formattedCitation":"(Castillo, Salgado, Carrasco, &amp; Laffert, 2024; Lee &amp; Stacey, 2023)","plainCitation":"(Castillo, Salgado, Carrasco, &amp; Laffert, 2024; Lee &amp; Stacey, 2023)","noteIndex":0},"citationItems":[{"id":13346,"uris":["http://zotero.org/users/5414506/items/ZYS3I7T7"],"itemData":{"id":13346,"type":"article-journal","abstract":"Previous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760572">
        <w:rPr>
          <w:lang w:val="en-US"/>
        </w:rPr>
        <w:fldChar w:fldCharType="separate"/>
      </w:r>
      <w:r w:rsidR="00760572" w:rsidRPr="003A65E6">
        <w:rPr>
          <w:lang w:val="en-US"/>
        </w:rPr>
        <w:t>(Castillo, Salgado, Carrasco, &amp; Laffert, 2024; Lee &amp; Stacey, 2023)</w:t>
      </w:r>
      <w:r w:rsidR="00760572">
        <w:rPr>
          <w:lang w:val="en-US"/>
        </w:rPr>
        <w:fldChar w:fldCharType="end"/>
      </w:r>
      <w:r w:rsidR="00997982">
        <w:rPr>
          <w:lang w:val="en-US"/>
        </w:rPr>
        <w:t>.</w:t>
      </w:r>
      <w:r w:rsidR="006F49E7">
        <w:rPr>
          <w:lang w:val="en-US"/>
        </w:rPr>
        <w:t xml:space="preserve"> </w:t>
      </w:r>
      <w:r w:rsidR="005D289A">
        <w:rPr>
          <w:lang w:val="en-US"/>
        </w:rPr>
        <w:t xml:space="preserve"> </w:t>
      </w:r>
    </w:p>
    <w:p w14:paraId="2FE1D1F9" w14:textId="4DB34A19" w:rsidR="009B2FC7" w:rsidRDefault="00785166" w:rsidP="00300FC8">
      <w:pPr>
        <w:rPr>
          <w:lang w:val="en-US"/>
        </w:rPr>
      </w:pPr>
      <w:r>
        <w:rPr>
          <w:lang w:val="en-US"/>
        </w:rPr>
        <w:t xml:space="preserve">In addition, </w:t>
      </w:r>
      <w:r w:rsidRPr="00785166">
        <w:rPr>
          <w:lang w:val="en-US"/>
        </w:rPr>
        <w:t>beyond individual labor market situation</w:t>
      </w:r>
      <w:r w:rsidR="00665AFD">
        <w:rPr>
          <w:lang w:val="en-US"/>
        </w:rPr>
        <w:t>,</w:t>
      </w:r>
      <w:r>
        <w:rPr>
          <w:lang w:val="en-US"/>
        </w:rPr>
        <w:t xml:space="preserve"> the</w:t>
      </w:r>
      <w:r w:rsidR="00DF052F">
        <w:rPr>
          <w:lang w:val="en-US"/>
        </w:rPr>
        <w:t xml:space="preserve"> literature </w:t>
      </w:r>
      <w:r w:rsidR="00665AFD">
        <w:rPr>
          <w:lang w:val="en-US"/>
        </w:rPr>
        <w:t>on</w:t>
      </w:r>
      <w:r w:rsidR="00DF052F">
        <w:rPr>
          <w:lang w:val="en-US"/>
        </w:rPr>
        <w:t xml:space="preserve"> </w:t>
      </w:r>
      <w:r w:rsidR="00665AFD">
        <w:rPr>
          <w:lang w:val="en-US"/>
        </w:rPr>
        <w:t>attitudes</w:t>
      </w:r>
      <w:r w:rsidR="00FA34DA">
        <w:rPr>
          <w:lang w:val="en-US"/>
        </w:rPr>
        <w:t xml:space="preserve"> toward </w:t>
      </w:r>
      <w:r w:rsidR="00DF052F">
        <w:rPr>
          <w:lang w:val="en-US"/>
        </w:rPr>
        <w:t xml:space="preserve">economic inequality </w:t>
      </w:r>
      <w:r w:rsidR="00FF4665">
        <w:rPr>
          <w:lang w:val="en-US"/>
        </w:rPr>
        <w:t xml:space="preserve">has recently </w:t>
      </w:r>
      <w:r w:rsidR="00665AFD">
        <w:rPr>
          <w:lang w:val="en-US"/>
        </w:rPr>
        <w:t>discussed</w:t>
      </w:r>
      <w:r w:rsidR="00FF4665">
        <w:rPr>
          <w:lang w:val="en-US"/>
        </w:rPr>
        <w:t xml:space="preserve"> </w:t>
      </w:r>
      <w:r w:rsidR="00665AFD">
        <w:rPr>
          <w:lang w:val="en-US"/>
        </w:rPr>
        <w:t xml:space="preserve">the </w:t>
      </w:r>
      <w:r w:rsidR="00DF052F">
        <w:rPr>
          <w:lang w:val="en-US"/>
        </w:rPr>
        <w:t xml:space="preserve">role </w:t>
      </w:r>
      <w:r w:rsidR="00A71243">
        <w:rPr>
          <w:lang w:val="en-US"/>
        </w:rPr>
        <w:t>of social networks</w:t>
      </w:r>
      <w:r w:rsidR="00446760">
        <w:rPr>
          <w:lang w:val="en-US"/>
        </w:rPr>
        <w:t xml:space="preserve"> in preference formation</w:t>
      </w:r>
      <w:r w:rsidR="003D1A97">
        <w:rPr>
          <w:lang w:val="en-US"/>
        </w:rPr>
        <w:t>.</w:t>
      </w:r>
      <w:r>
        <w:rPr>
          <w:lang w:val="en-US"/>
        </w:rPr>
        <w:t xml:space="preserve"> </w:t>
      </w:r>
      <w:r w:rsidR="00A81009">
        <w:rPr>
          <w:lang w:val="en-US"/>
        </w:rPr>
        <w:t>These</w:t>
      </w:r>
      <w:r>
        <w:rPr>
          <w:lang w:val="en-US"/>
        </w:rPr>
        <w:t xml:space="preserve"> studies have </w:t>
      </w:r>
      <w:r w:rsidR="00C26FB6">
        <w:rPr>
          <w:lang w:val="en-US"/>
        </w:rPr>
        <w:t>theorized that</w:t>
      </w:r>
      <w:r w:rsidR="0097724E">
        <w:rPr>
          <w:lang w:val="en-US"/>
        </w:rPr>
        <w:t xml:space="preserve"> as</w:t>
      </w:r>
      <w:r w:rsidR="00C26FB6">
        <w:rPr>
          <w:lang w:val="en-US"/>
        </w:rPr>
        <w:t xml:space="preserve"> </w:t>
      </w:r>
      <w:r w:rsidR="004E732E">
        <w:rPr>
          <w:lang w:val="en-US"/>
        </w:rPr>
        <w:t xml:space="preserve">interpersonal networks </w:t>
      </w:r>
      <w:r w:rsidR="0097724E">
        <w:rPr>
          <w:lang w:val="en-US"/>
        </w:rPr>
        <w:t>provide information and experiences of other individuals</w:t>
      </w:r>
      <w:r w:rsidR="00731FA7">
        <w:rPr>
          <w:lang w:val="en-US"/>
        </w:rPr>
        <w:t xml:space="preserve"> </w:t>
      </w:r>
      <w:r w:rsidR="004D5394">
        <w:rPr>
          <w:lang w:val="en-US"/>
        </w:rPr>
        <w:fldChar w:fldCharType="begin"/>
      </w:r>
      <w:r w:rsidR="004D5394">
        <w:rPr>
          <w:lang w:val="en-US"/>
        </w:rPr>
        <w:instrText xml:space="preserve"> ADDIN ZOTERO_ITEM CSL_CITATION {"citationID":"Ii9pvhxT","properties":{"formattedCitation":"(Lin, 2001)","plainCitation":"(Lin, 2001)","noteIndex":0},"citationItems":[{"id":1,"uris":["http://zotero.org/users/5414506/items/PPVNE58D"],"itemData":{"id":1,"type":"chapter","container-title":"Social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rsidR="004D5394">
        <w:rPr>
          <w:lang w:val="en-US"/>
        </w:rPr>
        <w:fldChar w:fldCharType="separate"/>
      </w:r>
      <w:r w:rsidR="004D5394" w:rsidRPr="004D5394">
        <w:rPr>
          <w:lang w:val="en-US"/>
        </w:rPr>
        <w:t>(Lin, 2001)</w:t>
      </w:r>
      <w:r w:rsidR="004D5394">
        <w:rPr>
          <w:lang w:val="en-US"/>
        </w:rPr>
        <w:fldChar w:fldCharType="end"/>
      </w:r>
      <w:r w:rsidR="0097724E">
        <w:rPr>
          <w:lang w:val="en-US"/>
        </w:rPr>
        <w:t xml:space="preserve">, this can </w:t>
      </w:r>
      <w:r w:rsidR="00630254">
        <w:rPr>
          <w:lang w:val="en-US"/>
        </w:rPr>
        <w:t xml:space="preserve">affect attitudes in the form of a social influence mechanism which is contingent to the composition </w:t>
      </w:r>
      <w:r w:rsidR="00731FA7">
        <w:rPr>
          <w:lang w:val="en-US"/>
        </w:rPr>
        <w:t xml:space="preserve">of these ties </w:t>
      </w:r>
      <w:r w:rsidR="004D5394">
        <w:rPr>
          <w:lang w:val="en-US"/>
        </w:rPr>
        <w:fldChar w:fldCharType="begin"/>
      </w:r>
      <w:r w:rsidR="004D5394">
        <w:rPr>
          <w:lang w:val="en-US"/>
        </w:rPr>
        <w:instrText xml:space="preserve"> ADDIN ZOTERO_ITEM CSL_CITATION {"citationID":"K3i0BrhN","properties":{"formattedCitation":"(Lindh, Andersson, &amp; V\\uc0\\u246{}lker, 2021)","plainCitation":"(Lindh, Andersson, &amp; Völker,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4D5394">
        <w:rPr>
          <w:lang w:val="en-US"/>
        </w:rPr>
        <w:fldChar w:fldCharType="separate"/>
      </w:r>
      <w:r w:rsidR="004D5394" w:rsidRPr="00BC2DE0">
        <w:rPr>
          <w:lang w:val="en-US"/>
        </w:rPr>
        <w:t>(Lindh, Andersson, &amp; Völker, 2021)</w:t>
      </w:r>
      <w:r w:rsidR="004D5394">
        <w:rPr>
          <w:lang w:val="en-US"/>
        </w:rPr>
        <w:fldChar w:fldCharType="end"/>
      </w:r>
      <w:r w:rsidR="00731FA7">
        <w:rPr>
          <w:lang w:val="en-US"/>
        </w:rPr>
        <w:t xml:space="preserve">. </w:t>
      </w:r>
      <w:r w:rsidR="00053954">
        <w:rPr>
          <w:lang w:val="en-US"/>
        </w:rPr>
        <w:t>Empirically</w:t>
      </w:r>
      <w:r w:rsidR="00731FA7">
        <w:rPr>
          <w:lang w:val="en-US"/>
        </w:rPr>
        <w:t xml:space="preserve">, studies have shown that </w:t>
      </w:r>
      <w:r w:rsidR="00665AFD">
        <w:rPr>
          <w:lang w:val="en-US"/>
        </w:rPr>
        <w:t>class profiles</w:t>
      </w:r>
      <w:r>
        <w:rPr>
          <w:lang w:val="en-US"/>
        </w:rPr>
        <w:t xml:space="preserve"> – understood as single </w:t>
      </w:r>
      <w:r w:rsidR="0056350C">
        <w:rPr>
          <w:lang w:val="en-US"/>
        </w:rPr>
        <w:t>ties</w:t>
      </w:r>
      <w:r>
        <w:rPr>
          <w:lang w:val="en-US"/>
        </w:rPr>
        <w:t xml:space="preserve"> </w:t>
      </w:r>
      <w:r w:rsidR="00CA5FD3">
        <w:rPr>
          <w:lang w:val="en-US"/>
        </w:rPr>
        <w:t xml:space="preserve">to </w:t>
      </w:r>
      <w:r w:rsidR="00CA5FD3">
        <w:rPr>
          <w:lang w:val="en-US"/>
        </w:rPr>
        <w:lastRenderedPageBreak/>
        <w:t xml:space="preserve">certain occupational-class categories </w:t>
      </w:r>
      <w:r w:rsidR="008F5176">
        <w:rPr>
          <w:lang w:val="en-US"/>
        </w:rPr>
        <w:t>can affect inequality perception</w:t>
      </w:r>
      <w:r w:rsidR="003D1A97">
        <w:rPr>
          <w:lang w:val="en-US"/>
        </w:rPr>
        <w:t xml:space="preserve"> </w:t>
      </w:r>
      <w:r w:rsidR="008F5176">
        <w:rPr>
          <w:lang w:val="en-US"/>
        </w:rPr>
        <w:t xml:space="preserve">and </w:t>
      </w:r>
      <w:r w:rsidR="00C26FB6">
        <w:rPr>
          <w:lang w:val="en-US"/>
        </w:rPr>
        <w:t xml:space="preserve">support for redistribution </w:t>
      </w:r>
      <w:r w:rsidR="00117B84">
        <w:rPr>
          <w:lang w:val="en-US"/>
        </w:rPr>
        <w:fldChar w:fldCharType="begin"/>
      </w:r>
      <w:r w:rsidR="004D5394">
        <w:rPr>
          <w:lang w:val="en-US"/>
        </w:rPr>
        <w:instrText xml:space="preserve"> ADDIN ZOTERO_ITEM CSL_CITATION {"citationID":"XULEEjL6","properties":{"formattedCitation":"(Cobo-Arroyo, 2022; Lindh et al., 2021)","plainCitation":"(Cobo-Arroyo, 2022; Lindh et al., 2021)","noteIndex":0},"citationItems":[{"id":14760,"uris":["http://zotero.org/users/5414506/items/TZ3NJSFK"],"itemData":{"id":14760,"type":"thesis","abstract":"Numerous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7B84">
        <w:rPr>
          <w:lang w:val="en-US"/>
        </w:rPr>
        <w:fldChar w:fldCharType="separate"/>
      </w:r>
      <w:r w:rsidR="004D5394" w:rsidRPr="004D649B">
        <w:rPr>
          <w:lang w:val="en-US"/>
        </w:rPr>
        <w:t>(Cobo-Arroyo, 2022; Lindh et al., 2021)</w:t>
      </w:r>
      <w:r w:rsidR="00117B84">
        <w:rPr>
          <w:lang w:val="en-US"/>
        </w:rPr>
        <w:fldChar w:fldCharType="end"/>
      </w:r>
      <w:r w:rsidR="00C26FB6">
        <w:rPr>
          <w:lang w:val="en-US"/>
        </w:rPr>
        <w:t xml:space="preserve">. </w:t>
      </w:r>
      <w:r w:rsidR="00053954" w:rsidRPr="00053954">
        <w:rPr>
          <w:lang w:val="en-US"/>
        </w:rPr>
        <w:t xml:space="preserve">Moreover, research suggests that being connected to a diverse range of socioeconomic positions within </w:t>
      </w:r>
      <w:r w:rsidR="00DE7D4D">
        <w:rPr>
          <w:lang w:val="en-US"/>
        </w:rPr>
        <w:t xml:space="preserve">interpersonal </w:t>
      </w:r>
      <w:r w:rsidR="00053954" w:rsidRPr="00053954">
        <w:rPr>
          <w:lang w:val="en-US"/>
        </w:rPr>
        <w:t>network</w:t>
      </w:r>
      <w:r w:rsidR="00DE7D4D">
        <w:rPr>
          <w:lang w:val="en-US"/>
        </w:rPr>
        <w:t>s</w:t>
      </w:r>
      <w:r w:rsidR="00053954" w:rsidRPr="00053954">
        <w:rPr>
          <w:lang w:val="en-US"/>
        </w:rPr>
        <w:t xml:space="preserve"> is linked to more critical perspectives on economic inequality</w:t>
      </w:r>
      <w:r w:rsidR="00313EC9">
        <w:rPr>
          <w:lang w:val="en-US"/>
        </w:rPr>
        <w:t xml:space="preserve"> </w:t>
      </w:r>
      <w:r w:rsidR="00313EC9">
        <w:rPr>
          <w:lang w:val="en-US"/>
        </w:rPr>
        <w:fldChar w:fldCharType="begin"/>
      </w:r>
      <w:r w:rsidR="00313EC9">
        <w:rPr>
          <w:lang w:val="en-US"/>
        </w:rPr>
        <w:instrText xml:space="preserve"> ADDIN ZOTERO_ITEM CSL_CITATION {"citationID":"0LaNaMJu","properties":{"formattedCitation":"(Otero &amp; Mendoza, 2023; Paskov &amp; Weisstanner, 2022)","plainCitation":"(Otero &amp; Mendoza, 2023; Paskov &amp; Weisstanner, 2022)","noteIndex":0},"citationItems":[{"id":3220,"uris":["http://zotero.org/users/5414506/items/99Z8XYDM"],"itemData":{"id":3220,"type":"article-journal","abstract":"We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313EC9">
        <w:rPr>
          <w:lang w:val="en-US"/>
        </w:rPr>
        <w:fldChar w:fldCharType="separate"/>
      </w:r>
      <w:r w:rsidR="00313EC9" w:rsidRPr="009B5FDA">
        <w:rPr>
          <w:lang w:val="en-US"/>
        </w:rPr>
        <w:t>(Otero &amp; Mendoza, 2023; Paskov &amp; Weisstanner, 2022)</w:t>
      </w:r>
      <w:r w:rsidR="00313EC9">
        <w:rPr>
          <w:lang w:val="en-US"/>
        </w:rPr>
        <w:fldChar w:fldCharType="end"/>
      </w:r>
      <w:r w:rsidR="00053954" w:rsidRPr="00053954">
        <w:rPr>
          <w:lang w:val="en-US"/>
        </w:rPr>
        <w:t xml:space="preserve">. Specifically, </w:t>
      </w:r>
      <w:r w:rsidR="009B2FC7">
        <w:rPr>
          <w:lang w:val="en-US"/>
        </w:rPr>
        <w:t xml:space="preserve">it has been argued that </w:t>
      </w:r>
      <w:r w:rsidR="00053954" w:rsidRPr="00053954">
        <w:rPr>
          <w:lang w:val="en-US"/>
        </w:rPr>
        <w:t xml:space="preserve">socioeconomic diversity in interpersonal networks—defined as the extent to which individuals are connected to others in different socioeconomic </w:t>
      </w:r>
      <w:r w:rsidR="00971D2F">
        <w:rPr>
          <w:lang w:val="en-US"/>
        </w:rPr>
        <w:t>positions</w:t>
      </w:r>
      <w:r w:rsidR="00053954" w:rsidRPr="00053954">
        <w:rPr>
          <w:lang w:val="en-US"/>
        </w:rPr>
        <w:t xml:space="preserve"> (e.g., occupations)—</w:t>
      </w:r>
      <w:r w:rsidR="009B2FC7">
        <w:rPr>
          <w:lang w:val="en-US"/>
        </w:rPr>
        <w:t xml:space="preserve"> </w:t>
      </w:r>
      <w:r w:rsidR="00574E57">
        <w:rPr>
          <w:lang w:val="en-US"/>
        </w:rPr>
        <w:t>provides</w:t>
      </w:r>
      <w:r w:rsidR="009B2FC7">
        <w:rPr>
          <w:lang w:val="en-US"/>
        </w:rPr>
        <w:t xml:space="preserve"> a</w:t>
      </w:r>
      <w:r w:rsidR="004C0336">
        <w:rPr>
          <w:lang w:val="en-US"/>
        </w:rPr>
        <w:t xml:space="preserve"> broader</w:t>
      </w:r>
      <w:r w:rsidR="009B2FC7">
        <w:rPr>
          <w:lang w:val="en-US"/>
        </w:rPr>
        <w:t xml:space="preserve"> window </w:t>
      </w:r>
      <w:r w:rsidR="009B5FDA" w:rsidRPr="009B5FDA">
        <w:rPr>
          <w:lang w:val="en-US"/>
        </w:rPr>
        <w:t xml:space="preserve">through which </w:t>
      </w:r>
      <w:r w:rsidR="00574E57">
        <w:rPr>
          <w:lang w:val="en-US"/>
        </w:rPr>
        <w:t>individuals</w:t>
      </w:r>
      <w:r w:rsidR="009B5FDA">
        <w:rPr>
          <w:lang w:val="en-US"/>
        </w:rPr>
        <w:t xml:space="preserve"> learn about </w:t>
      </w:r>
      <w:r w:rsidR="009B2FC7">
        <w:rPr>
          <w:lang w:val="en-US"/>
        </w:rPr>
        <w:t xml:space="preserve">others’ life conditions </w:t>
      </w:r>
      <w:r w:rsidR="008C1DCD">
        <w:rPr>
          <w:lang w:val="en-US"/>
        </w:rPr>
        <w:t>and views on economic inequality</w:t>
      </w:r>
      <w:r w:rsidR="007A00AE">
        <w:rPr>
          <w:lang w:val="en-US"/>
        </w:rPr>
        <w:t xml:space="preserve">. </w:t>
      </w:r>
    </w:p>
    <w:p w14:paraId="4F28F9C9" w14:textId="5C13D169" w:rsidR="00490BE0" w:rsidRDefault="00C63C68" w:rsidP="00300FC8">
      <w:pPr>
        <w:rPr>
          <w:lang w:val="en-US"/>
        </w:rPr>
      </w:pPr>
      <w:r>
        <w:rPr>
          <w:lang w:val="en-US"/>
        </w:rPr>
        <w:t xml:space="preserve">Recently, </w:t>
      </w:r>
      <w:r w:rsidR="00490BE0">
        <w:rPr>
          <w:lang w:val="en-US"/>
        </w:rPr>
        <w:t>longitudinal studies</w:t>
      </w:r>
      <w:r>
        <w:rPr>
          <w:lang w:val="en-US"/>
        </w:rPr>
        <w:t xml:space="preserve"> </w:t>
      </w:r>
      <w:r w:rsidR="006F6B2E">
        <w:rPr>
          <w:lang w:val="en-US"/>
        </w:rPr>
        <w:t>have argued that theories of class-based attitude explanation have mainly relied on cross-sectional studies</w:t>
      </w:r>
      <w:r w:rsidR="00BD49B0">
        <w:rPr>
          <w:lang w:val="en-US"/>
        </w:rPr>
        <w:t>.</w:t>
      </w:r>
      <w:r w:rsidR="00402382">
        <w:rPr>
          <w:lang w:val="en-US"/>
        </w:rPr>
        <w:t xml:space="preserve"> </w:t>
      </w:r>
      <w:r w:rsidR="005831CA">
        <w:rPr>
          <w:lang w:val="en-US"/>
        </w:rPr>
        <w:t xml:space="preserve">The theoretical relevance of this claim is that </w:t>
      </w:r>
      <w:r w:rsidR="00203C63">
        <w:rPr>
          <w:lang w:val="en-US"/>
        </w:rPr>
        <w:t xml:space="preserve">the </w:t>
      </w:r>
      <w:r w:rsidR="005831CA">
        <w:rPr>
          <w:lang w:val="en-US"/>
        </w:rPr>
        <w:t>hypoth</w:t>
      </w:r>
      <w:r w:rsidR="006D1CF5">
        <w:rPr>
          <w:lang w:val="en-US"/>
        </w:rPr>
        <w:t>e</w:t>
      </w:r>
      <w:r w:rsidR="005831CA">
        <w:rPr>
          <w:lang w:val="en-US"/>
        </w:rPr>
        <w:t>s</w:t>
      </w:r>
      <w:r w:rsidR="006D1CF5">
        <w:rPr>
          <w:lang w:val="en-US"/>
        </w:rPr>
        <w:t>e</w:t>
      </w:r>
      <w:r w:rsidR="005831CA">
        <w:rPr>
          <w:lang w:val="en-US"/>
        </w:rPr>
        <w:t xml:space="preserve">s </w:t>
      </w:r>
      <w:r w:rsidR="003D25CC">
        <w:rPr>
          <w:lang w:val="en-US"/>
        </w:rPr>
        <w:t>on</w:t>
      </w:r>
      <w:r w:rsidR="005831CA" w:rsidRPr="005831CA">
        <w:rPr>
          <w:lang w:val="en-US"/>
        </w:rPr>
        <w:t xml:space="preserve"> attitude </w:t>
      </w:r>
      <w:r w:rsidR="006E0D73">
        <w:rPr>
          <w:lang w:val="en-US"/>
        </w:rPr>
        <w:t>formation</w:t>
      </w:r>
      <w:r w:rsidR="005831CA" w:rsidRPr="005831CA">
        <w:rPr>
          <w:lang w:val="en-US"/>
        </w:rPr>
        <w:t xml:space="preserve"> </w:t>
      </w:r>
      <w:r w:rsidR="006D1CF5">
        <w:rPr>
          <w:lang w:val="en-US"/>
        </w:rPr>
        <w:t>have</w:t>
      </w:r>
      <w:r w:rsidR="005831CA" w:rsidRPr="005831CA">
        <w:rPr>
          <w:lang w:val="en-US"/>
        </w:rPr>
        <w:t xml:space="preserve"> underscored the role of “class experiences” – understood as the socialization </w:t>
      </w:r>
      <w:r w:rsidR="00BA5667">
        <w:rPr>
          <w:lang w:val="en-US"/>
        </w:rPr>
        <w:t xml:space="preserve">processes </w:t>
      </w:r>
      <w:r w:rsidR="00FA3E3C">
        <w:rPr>
          <w:lang w:val="en-US"/>
        </w:rPr>
        <w:t>that</w:t>
      </w:r>
      <w:r w:rsidR="005831CA" w:rsidRPr="005831CA">
        <w:rPr>
          <w:lang w:val="en-US"/>
        </w:rPr>
        <w:t xml:space="preserve"> </w:t>
      </w:r>
      <w:r w:rsidR="0091679A">
        <w:rPr>
          <w:lang w:val="en-US"/>
        </w:rPr>
        <w:t>respond</w:t>
      </w:r>
      <w:r w:rsidR="005831CA" w:rsidRPr="005831CA">
        <w:rPr>
          <w:lang w:val="en-US"/>
        </w:rPr>
        <w:t xml:space="preserve"> to individual changes within the class structure</w:t>
      </w:r>
      <w:r w:rsidR="00D91986">
        <w:rPr>
          <w:lang w:val="en-US"/>
        </w:rPr>
        <w:t xml:space="preserve"> across the life course</w:t>
      </w:r>
      <w:r w:rsidR="0091679A">
        <w:rPr>
          <w:lang w:val="en-US"/>
        </w:rPr>
        <w:t xml:space="preserve"> </w:t>
      </w:r>
      <w:r w:rsidR="00BB72ED">
        <w:rPr>
          <w:lang w:val="en-US"/>
        </w:rPr>
        <w:fldChar w:fldCharType="begin"/>
      </w:r>
      <w:r w:rsidR="00BB72ED">
        <w:rPr>
          <w:lang w:val="en-US"/>
        </w:rPr>
        <w:instrText xml:space="preserve"> ADDIN ZOTERO_ITEM CSL_CITATION {"citationID":"KppKWrPO","properties":{"formattedCitation":"(Ares, 2020; Helgason &amp; Rehm, 2024; Langs\\uc0\\u230{}ther, Evans, &amp; O\\uc0\\u8217{}Grady, 2022)","plainCitation":"(Ares, 2020; Helgason &amp; Rehm, 2024; Langsæther, Evans, &amp; O’Grady,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BB72ED">
        <w:rPr>
          <w:lang w:val="en-US"/>
        </w:rPr>
        <w:fldChar w:fldCharType="separate"/>
      </w:r>
      <w:r w:rsidR="00BB72ED" w:rsidRPr="00D91986">
        <w:rPr>
          <w:lang w:val="en-US"/>
        </w:rPr>
        <w:t>(Ares, 2020; Helgason &amp; Rehm, 2024; Langsæther, Evans, &amp; O’Grady, 2022)</w:t>
      </w:r>
      <w:r w:rsidR="00BB72ED">
        <w:rPr>
          <w:lang w:val="en-US"/>
        </w:rPr>
        <w:fldChar w:fldCharType="end"/>
      </w:r>
      <w:r w:rsidR="00871A4A">
        <w:rPr>
          <w:lang w:val="en-US"/>
        </w:rPr>
        <w:t xml:space="preserve"> These studies have shown that </w:t>
      </w:r>
      <w:r w:rsidR="00990A9F">
        <w:rPr>
          <w:lang w:val="en-US"/>
        </w:rPr>
        <w:t xml:space="preserve">preference formation </w:t>
      </w:r>
      <w:r w:rsidR="00095572">
        <w:rPr>
          <w:lang w:val="en-US"/>
        </w:rPr>
        <w:t>is neither completely shaped by the class of destination nor origin, showing that</w:t>
      </w:r>
      <w:r w:rsidR="002F242E">
        <w:rPr>
          <w:lang w:val="en-US"/>
        </w:rPr>
        <w:t>,</w:t>
      </w:r>
      <w:r w:rsidR="00095572">
        <w:rPr>
          <w:lang w:val="en-US"/>
        </w:rPr>
        <w:t xml:space="preserve"> indeed</w:t>
      </w:r>
      <w:r w:rsidR="002F242E">
        <w:rPr>
          <w:lang w:val="en-US"/>
        </w:rPr>
        <w:t>,</w:t>
      </w:r>
      <w:r w:rsidR="00095572">
        <w:rPr>
          <w:lang w:val="en-US"/>
        </w:rPr>
        <w:t xml:space="preserve"> those </w:t>
      </w:r>
      <w:r w:rsidR="002F242E">
        <w:rPr>
          <w:lang w:val="en-US"/>
        </w:rPr>
        <w:t>immobile</w:t>
      </w:r>
      <w:r w:rsidR="00095572">
        <w:rPr>
          <w:lang w:val="en-US"/>
        </w:rPr>
        <w:t xml:space="preserve"> in </w:t>
      </w:r>
      <w:r w:rsidR="002F242E">
        <w:rPr>
          <w:lang w:val="en-US"/>
        </w:rPr>
        <w:t>their class positions are much more aligned with class-based economic interests than the economically mobile</w:t>
      </w:r>
      <w:r w:rsidR="00E46C96">
        <w:rPr>
          <w:lang w:val="en-US"/>
        </w:rPr>
        <w:t xml:space="preserve">. In this regard, one argument is that mobile individuals </w:t>
      </w:r>
      <w:r w:rsidR="00CB6ADE">
        <w:rPr>
          <w:lang w:val="en-US"/>
        </w:rPr>
        <w:t xml:space="preserve">“class-experiences” </w:t>
      </w:r>
    </w:p>
    <w:p w14:paraId="6CBAE3C4" w14:textId="77777777" w:rsidR="00BB72ED" w:rsidRDefault="00BB72ED" w:rsidP="00300FC8">
      <w:pPr>
        <w:rPr>
          <w:lang w:val="en-US"/>
        </w:rPr>
      </w:pPr>
    </w:p>
    <w:p w14:paraId="7633A4E0" w14:textId="77777777" w:rsidR="00BB72ED" w:rsidRDefault="00BB72ED" w:rsidP="00300FC8">
      <w:pPr>
        <w:rPr>
          <w:lang w:val="en-US"/>
        </w:rPr>
      </w:pPr>
    </w:p>
    <w:p w14:paraId="437DDAB4" w14:textId="58C0C432" w:rsidR="00D90BED" w:rsidRDefault="00996F46" w:rsidP="00300FC8">
      <w:pPr>
        <w:rPr>
          <w:lang w:val="en-US"/>
        </w:rPr>
      </w:pPr>
      <w:r>
        <w:rPr>
          <w:lang w:val="en-US"/>
        </w:rPr>
        <w:t>In addition,</w:t>
      </w:r>
      <w:r w:rsidR="00F12904" w:rsidRPr="00F12904">
        <w:rPr>
          <w:lang w:val="en-US"/>
        </w:rPr>
        <w:t xml:space="preserve"> little is known about how simultaneously being connected to different socioeconomic positions can influence these attitudes.</w:t>
      </w:r>
      <w:r w:rsidR="00BB72ED">
        <w:rPr>
          <w:lang w:val="en-US"/>
        </w:rPr>
        <w:t xml:space="preserve"> </w:t>
      </w:r>
      <w:r w:rsidR="00D90BED" w:rsidRPr="00D90BED">
        <w:rPr>
          <w:lang w:val="en-US"/>
        </w:rPr>
        <w:t xml:space="preserve">Here it is argued that cross-class embeddedness </w:t>
      </w:r>
      <w:proofErr w:type="gramStart"/>
      <w:r w:rsidR="00D90BED" w:rsidRPr="00D90BED">
        <w:rPr>
          <w:lang w:val="en-US"/>
        </w:rPr>
        <w:t>contribute</w:t>
      </w:r>
      <w:proofErr w:type="gramEnd"/>
      <w:r w:rsidR="00D90BED" w:rsidRPr="00D90BED">
        <w:rPr>
          <w:lang w:val="en-US"/>
        </w:rPr>
        <w:t xml:space="preserve"> to preference formation as it brings different views in contrast to opinions</w:t>
      </w:r>
    </w:p>
    <w:p w14:paraId="57697FB5" w14:textId="77777777" w:rsidR="00514ADB" w:rsidRDefault="00514ADB" w:rsidP="00300FC8">
      <w:pPr>
        <w:rPr>
          <w:lang w:val="en-US"/>
        </w:rPr>
      </w:pPr>
    </w:p>
    <w:p w14:paraId="6FA3331F" w14:textId="62ED1888" w:rsidR="00120D40" w:rsidRDefault="00120D40" w:rsidP="00300FC8">
      <w:pPr>
        <w:rPr>
          <w:lang w:val="en-US"/>
        </w:rPr>
      </w:pPr>
      <w:r w:rsidRPr="00654D89">
        <w:rPr>
          <w:lang w:val="en-US"/>
        </w:rPr>
        <w:t>Chile provides an illustrative case: despite being one of Latin America’s more prosperous nations, it remains highly unequal, with a welfare model heavily reliant on private provision. Understanding how socioeconomic status and network diversity influence attitudes toward market justice in such a setting can offer new insights into the changing views on inequality and market justice.</w:t>
      </w:r>
    </w:p>
    <w:p w14:paraId="7DA118CC" w14:textId="6C3AF281" w:rsidR="009C2BB4" w:rsidRPr="00654D89" w:rsidRDefault="00300FC8" w:rsidP="00300FC8">
      <w:pPr>
        <w:rPr>
          <w:lang w:val="en-US"/>
        </w:rPr>
      </w:pPr>
      <w:r w:rsidRPr="00654D89">
        <w:rPr>
          <w:lang w:val="en-US"/>
        </w:rPr>
        <w:t>This paper explores how changes in individual socioeconomic status and the diversity of social networks affect support for market justice principles in Chile. Using longitudinal data from the Chilean Longitudinal Social Survey (ELSOC, 2016–202</w:t>
      </w:r>
      <w:r w:rsidR="00441775">
        <w:rPr>
          <w:lang w:val="en-US"/>
        </w:rPr>
        <w:t>3</w:t>
      </w:r>
      <w:r w:rsidRPr="00654D89">
        <w:rPr>
          <w:lang w:val="en-US"/>
        </w:rPr>
        <w:t xml:space="preserve">). </w:t>
      </w:r>
      <w:r w:rsidR="00F9192E">
        <w:rPr>
          <w:lang w:val="en-US"/>
        </w:rPr>
        <w:t>I</w:t>
      </w:r>
      <w:r w:rsidR="00AA7A7E">
        <w:rPr>
          <w:lang w:val="en-US"/>
        </w:rPr>
        <w:t xml:space="preserve"> </w:t>
      </w:r>
      <w:r w:rsidRPr="00654D89">
        <w:rPr>
          <w:lang w:val="en-US"/>
        </w:rPr>
        <w:t xml:space="preserve">hypothesize that </w:t>
      </w:r>
      <w:r w:rsidR="003B3773">
        <w:rPr>
          <w:lang w:val="en-US"/>
        </w:rPr>
        <w:t>upward changes</w:t>
      </w:r>
      <w:r w:rsidRPr="00654D89">
        <w:rPr>
          <w:lang w:val="en-US"/>
        </w:rPr>
        <w:t xml:space="preserve"> </w:t>
      </w:r>
      <w:r w:rsidR="008548E3">
        <w:rPr>
          <w:lang w:val="en-US"/>
        </w:rPr>
        <w:t xml:space="preserve">in </w:t>
      </w:r>
      <w:r w:rsidRPr="00654D89">
        <w:rPr>
          <w:lang w:val="en-US"/>
        </w:rPr>
        <w:t xml:space="preserve">socioeconomic status with stronger support for market justice, while greater network diversity—exposing individuals to varied socioeconomic perspectives—reduces it. </w:t>
      </w:r>
      <w:r w:rsidR="00A21F42" w:rsidRPr="00654D89">
        <w:rPr>
          <w:lang w:val="en-US"/>
        </w:rPr>
        <w:t>My go</w:t>
      </w:r>
      <w:r w:rsidR="00107A5A" w:rsidRPr="00654D89">
        <w:rPr>
          <w:lang w:val="en-US"/>
        </w:rPr>
        <w:t>al</w:t>
      </w:r>
      <w:r w:rsidR="00A21F42" w:rsidRPr="00654D89">
        <w:rPr>
          <w:lang w:val="en-US"/>
        </w:rPr>
        <w:t xml:space="preserve"> in this </w:t>
      </w:r>
      <w:r w:rsidR="00187E5D" w:rsidRPr="00654D89">
        <w:rPr>
          <w:lang w:val="en-US"/>
        </w:rPr>
        <w:t xml:space="preserve">paper </w:t>
      </w:r>
      <w:proofErr w:type="gramStart"/>
      <w:r w:rsidR="00680036" w:rsidRPr="00654D89">
        <w:rPr>
          <w:lang w:val="en-US"/>
        </w:rPr>
        <w:t>to</w:t>
      </w:r>
      <w:proofErr w:type="gramEnd"/>
      <w:r w:rsidR="00680036" w:rsidRPr="00654D89">
        <w:rPr>
          <w:lang w:val="en-US"/>
        </w:rPr>
        <w:t xml:space="preserve"> shed light on </w:t>
      </w:r>
      <w:r w:rsidR="00680036">
        <w:rPr>
          <w:lang w:val="en-US"/>
        </w:rPr>
        <w:t xml:space="preserve">the </w:t>
      </w:r>
      <w:r w:rsidR="00680036" w:rsidRPr="00654D89">
        <w:rPr>
          <w:lang w:val="en-US"/>
        </w:rPr>
        <w:t xml:space="preserve">longitudinal </w:t>
      </w:r>
      <w:r w:rsidR="00680036">
        <w:rPr>
          <w:lang w:val="en-US"/>
        </w:rPr>
        <w:t>effects</w:t>
      </w:r>
      <w:r w:rsidR="00187E5D" w:rsidRPr="00654D89">
        <w:rPr>
          <w:lang w:val="en-US"/>
        </w:rPr>
        <w:t xml:space="preserve"> </w:t>
      </w:r>
      <w:r w:rsidR="00680036">
        <w:rPr>
          <w:lang w:val="en-US"/>
        </w:rPr>
        <w:t xml:space="preserve">of </w:t>
      </w:r>
      <w:r w:rsidR="00107A5A" w:rsidRPr="00654D89">
        <w:rPr>
          <w:lang w:val="en-US"/>
        </w:rPr>
        <w:t>individual</w:t>
      </w:r>
      <w:r w:rsidR="00187E5D" w:rsidRPr="00654D89">
        <w:rPr>
          <w:lang w:val="en-US"/>
        </w:rPr>
        <w:t xml:space="preserve"> </w:t>
      </w:r>
      <w:r w:rsidR="00F816A1">
        <w:rPr>
          <w:lang w:val="en-US"/>
        </w:rPr>
        <w:t xml:space="preserve">changes in </w:t>
      </w:r>
      <w:r w:rsidR="00187E5D" w:rsidRPr="00654D89">
        <w:rPr>
          <w:lang w:val="en-US"/>
        </w:rPr>
        <w:t>‘</w:t>
      </w:r>
      <w:r w:rsidR="001E4B1D" w:rsidRPr="00654D89">
        <w:rPr>
          <w:lang w:val="en-US"/>
        </w:rPr>
        <w:t>socioeconomic</w:t>
      </w:r>
      <w:r w:rsidR="00187E5D" w:rsidRPr="00654D89">
        <w:rPr>
          <w:lang w:val="en-US"/>
        </w:rPr>
        <w:t xml:space="preserve"> experiences</w:t>
      </w:r>
      <w:r w:rsidR="00EF6B34" w:rsidRPr="00654D89">
        <w:rPr>
          <w:lang w:val="en-US"/>
        </w:rPr>
        <w:t xml:space="preserve">’ </w:t>
      </w:r>
      <w:r w:rsidR="00967C3E">
        <w:rPr>
          <w:lang w:val="en-US"/>
        </w:rPr>
        <w:t>are associated</w:t>
      </w:r>
      <w:r w:rsidR="00187E5D" w:rsidRPr="00654D89">
        <w:rPr>
          <w:lang w:val="en-US"/>
        </w:rPr>
        <w:t xml:space="preserve"> with market justice attitudes.</w:t>
      </w:r>
      <w:r w:rsidR="000619F9" w:rsidRPr="00654D89">
        <w:rPr>
          <w:lang w:val="en-US"/>
        </w:rPr>
        <w:t xml:space="preserve"> </w:t>
      </w:r>
      <w:r w:rsidR="009C2BB4" w:rsidRPr="00654D89">
        <w:rPr>
          <w:lang w:val="en-US"/>
        </w:rPr>
        <w:t xml:space="preserve">Against this backdrop, </w:t>
      </w:r>
      <w:r w:rsidR="00796333">
        <w:rPr>
          <w:lang w:val="en-US"/>
        </w:rPr>
        <w:t>the main question of this paper is</w:t>
      </w:r>
      <w:r w:rsidR="009C2BB4" w:rsidRPr="00654D89">
        <w:rPr>
          <w:lang w:val="en-US"/>
        </w:rPr>
        <w:t xml:space="preserve">: to what extent do individual changes in </w:t>
      </w:r>
      <w:r w:rsidR="00796333">
        <w:rPr>
          <w:lang w:val="en-US"/>
        </w:rPr>
        <w:t xml:space="preserve">socioeconomic status and </w:t>
      </w:r>
      <w:r w:rsidR="009C2BB4" w:rsidRPr="00654D89">
        <w:rPr>
          <w:lang w:val="en-US"/>
        </w:rPr>
        <w:t xml:space="preserve">network diversity influence changes in </w:t>
      </w:r>
      <w:r w:rsidR="00623262">
        <w:rPr>
          <w:lang w:val="en-US"/>
        </w:rPr>
        <w:lastRenderedPageBreak/>
        <w:t>market justice preferences</w:t>
      </w:r>
      <w:r w:rsidR="009C2BB4" w:rsidRPr="00654D89">
        <w:rPr>
          <w:lang w:val="en-US"/>
        </w:rPr>
        <w:t xml:space="preserve">? </w:t>
      </w:r>
      <w:r w:rsidR="00EF6B34" w:rsidRPr="00654D89">
        <w:rPr>
          <w:lang w:val="en-US"/>
        </w:rPr>
        <w:t xml:space="preserve">This study contributes to the literature by providing evidence from </w:t>
      </w:r>
      <w:r w:rsidR="008E5135">
        <w:rPr>
          <w:lang w:val="en-US"/>
        </w:rPr>
        <w:t xml:space="preserve">a </w:t>
      </w:r>
      <w:r w:rsidR="00581BC7">
        <w:rPr>
          <w:lang w:val="en-US"/>
        </w:rPr>
        <w:t>Latin American</w:t>
      </w:r>
      <w:r w:rsidR="008E5135">
        <w:rPr>
          <w:lang w:val="en-US"/>
        </w:rPr>
        <w:t xml:space="preserve"> </w:t>
      </w:r>
      <w:r w:rsidR="00EF6B34" w:rsidRPr="00654D89">
        <w:rPr>
          <w:lang w:val="en-US"/>
        </w:rPr>
        <w:t xml:space="preserve">late-industrialized </w:t>
      </w:r>
      <w:r w:rsidR="008E5135">
        <w:rPr>
          <w:lang w:val="en-US"/>
        </w:rPr>
        <w:t>country</w:t>
      </w:r>
      <w:r w:rsidR="00EF6B34" w:rsidRPr="00654D89">
        <w:rPr>
          <w:lang w:val="en-US"/>
        </w:rPr>
        <w:t xml:space="preserve">, emphasizing how socioeconomic mobility </w:t>
      </w:r>
      <w:r w:rsidR="00200B85">
        <w:rPr>
          <w:lang w:val="en-US"/>
        </w:rPr>
        <w:t xml:space="preserve">and </w:t>
      </w:r>
      <w:r w:rsidR="00200B85" w:rsidRPr="00200B85">
        <w:rPr>
          <w:lang w:val="en-US"/>
        </w:rPr>
        <w:t xml:space="preserve">personal networks </w:t>
      </w:r>
      <w:r w:rsidR="00EF6B34" w:rsidRPr="00654D89">
        <w:rPr>
          <w:lang w:val="en-US"/>
        </w:rPr>
        <w:t xml:space="preserve">shape </w:t>
      </w:r>
      <w:r w:rsidR="006601B4">
        <w:rPr>
          <w:lang w:val="en-US"/>
        </w:rPr>
        <w:t>market justice preferences over time</w:t>
      </w:r>
      <w:r w:rsidR="00EF6B34" w:rsidRPr="00654D89">
        <w:rPr>
          <w:lang w:val="en-US"/>
        </w:rPr>
        <w:t xml:space="preserve">. </w:t>
      </w:r>
    </w:p>
    <w:p w14:paraId="28BB9A35" w14:textId="62C8B4EC" w:rsidR="00BB5CF8" w:rsidRPr="00654D89" w:rsidRDefault="00BB5CF8" w:rsidP="00BB5CF8">
      <w:pPr>
        <w:pStyle w:val="Heading1"/>
        <w:rPr>
          <w:lang w:val="en-US"/>
        </w:rPr>
      </w:pPr>
      <w:r w:rsidRPr="00654D89">
        <w:rPr>
          <w:lang w:val="en-US"/>
        </w:rPr>
        <w:t xml:space="preserve">Theoretical views on market justice, socioeconomic </w:t>
      </w:r>
      <w:r w:rsidR="00585377">
        <w:rPr>
          <w:lang w:val="en-US"/>
        </w:rPr>
        <w:t xml:space="preserve">position </w:t>
      </w:r>
      <w:r w:rsidR="00582807">
        <w:rPr>
          <w:lang w:val="en-US"/>
        </w:rPr>
        <w:t>o</w:t>
      </w:r>
      <w:r w:rsidR="00585377">
        <w:rPr>
          <w:lang w:val="en-US"/>
        </w:rPr>
        <w:t>f</w:t>
      </w:r>
      <w:r w:rsidR="00582807">
        <w:rPr>
          <w:lang w:val="en-US"/>
        </w:rPr>
        <w:t xml:space="preserve"> </w:t>
      </w:r>
      <w:r w:rsidR="00585377">
        <w:rPr>
          <w:lang w:val="en-US"/>
        </w:rPr>
        <w:t>individuals</w:t>
      </w:r>
      <w:r w:rsidR="00582807">
        <w:rPr>
          <w:lang w:val="en-US"/>
        </w:rPr>
        <w:t xml:space="preserve"> and </w:t>
      </w:r>
      <w:r w:rsidRPr="00654D89">
        <w:rPr>
          <w:lang w:val="en-US"/>
        </w:rPr>
        <w:t>social networks</w:t>
      </w:r>
    </w:p>
    <w:p w14:paraId="1523740C" w14:textId="77777777" w:rsidR="002632A2" w:rsidRPr="00654D89" w:rsidRDefault="00606669" w:rsidP="00BB5CF8">
      <w:pPr>
        <w:pStyle w:val="Heading2"/>
        <w:rPr>
          <w:lang w:val="en-US"/>
        </w:rPr>
      </w:pPr>
      <w:bookmarkStart w:id="1" w:name="_8dx9y4ntxqh" w:colFirst="0" w:colLast="0"/>
      <w:bookmarkEnd w:id="1"/>
      <w:r w:rsidRPr="00654D89">
        <w:rPr>
          <w:lang w:val="en-US"/>
        </w:rPr>
        <w:t xml:space="preserve">Attitudes toward market justice </w:t>
      </w:r>
    </w:p>
    <w:p w14:paraId="15237413" w14:textId="244E5016" w:rsidR="002632A2" w:rsidRPr="00654D89" w:rsidRDefault="00435862">
      <w:pPr>
        <w:rPr>
          <w:lang w:val="en-US"/>
        </w:rPr>
      </w:pPr>
      <w:r w:rsidRPr="00654D89">
        <w:rPr>
          <w:lang w:val="en-US"/>
        </w:rPr>
        <w:t xml:space="preserve">While redistribution in market societies mainly focuses on the state's capacity to reallocate resources from those in more advantageous positions to those in greater vulnerability, market </w:t>
      </w:r>
      <w:r w:rsidR="003D18C2" w:rsidRPr="00654D89">
        <w:rPr>
          <w:lang w:val="en-US"/>
        </w:rPr>
        <w:t xml:space="preserve">institutions also </w:t>
      </w:r>
      <w:r w:rsidRPr="00654D89">
        <w:rPr>
          <w:lang w:val="en-US"/>
        </w:rPr>
        <w:t>play</w:t>
      </w:r>
      <w:r w:rsidR="003D18C2" w:rsidRPr="00654D89">
        <w:rPr>
          <w:lang w:val="en-US"/>
        </w:rPr>
        <w:t xml:space="preserve"> </w:t>
      </w:r>
      <w:r w:rsidRPr="00654D89">
        <w:rPr>
          <w:lang w:val="en-US"/>
        </w:rPr>
        <w:t xml:space="preserve">a role in </w:t>
      </w:r>
      <w:r w:rsidR="003D18C2" w:rsidRPr="00654D89">
        <w:rPr>
          <w:lang w:val="en-US"/>
        </w:rPr>
        <w:t xml:space="preserve">shaping the distribution of economic resources </w:t>
      </w:r>
      <w:r w:rsidR="003D18C2" w:rsidRPr="00654D89">
        <w:rPr>
          <w:lang w:val="en-US"/>
        </w:rPr>
        <w:fldChar w:fldCharType="begin"/>
      </w:r>
      <w:r w:rsidR="00E22673">
        <w:rPr>
          <w:lang w:val="en-US"/>
        </w:rPr>
        <w:instrText xml:space="preserve"> ADDIN ZOTERO_ITEM CSL_CITATION {"citationID":"iO9KwCGS","properties":{"formattedCitation":"(Koos &amp; Sachweh, 2019; Lindh &amp; McCall, 2020)","plainCitation":"(Koos &amp; Sachweh, 2019; Lindh &amp; McCall, 2020)","noteIndex":0},"citationItems":[{"id":3210,"uris":["http://zotero.org/users/5414506/items/QLAEJ2NX"],"itemData":{"id":3210,"type":"article-journal","abstract":"In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3D18C2" w:rsidRPr="00654D89">
        <w:rPr>
          <w:lang w:val="en-US"/>
        </w:rPr>
        <w:fldChar w:fldCharType="separate"/>
      </w:r>
      <w:r w:rsidR="00224919" w:rsidRPr="00224919">
        <w:rPr>
          <w:lang w:val="en-US"/>
        </w:rPr>
        <w:t>(Koos &amp; Sachweh, 2019; Lindh &amp; McCall, 2020)</w:t>
      </w:r>
      <w:r w:rsidR="003D18C2" w:rsidRPr="00654D89">
        <w:rPr>
          <w:lang w:val="en-US"/>
        </w:rPr>
        <w:fldChar w:fldCharType="end"/>
      </w:r>
      <w:r w:rsidRPr="00654D89">
        <w:rPr>
          <w:lang w:val="en-US"/>
        </w:rPr>
        <w:t xml:space="preserve">. </w:t>
      </w:r>
      <w:r w:rsidR="002E340F" w:rsidRPr="00654D89">
        <w:rPr>
          <w:lang w:val="en-US"/>
        </w:rPr>
        <w:t xml:space="preserve">Hereby, </w:t>
      </w:r>
      <w:r w:rsidR="00656E18" w:rsidRPr="00654D89">
        <w:rPr>
          <w:lang w:val="en-US"/>
        </w:rPr>
        <w:t xml:space="preserve">the legitimacy of resource allocation based on market principles has been referred to in the literature as </w:t>
      </w:r>
      <w:r w:rsidR="00656E18" w:rsidRPr="00654D89">
        <w:rPr>
          <w:i/>
          <w:iCs/>
          <w:lang w:val="en-US"/>
        </w:rPr>
        <w:t>market justice</w:t>
      </w:r>
      <w:r w:rsidR="00656E18" w:rsidRPr="00654D89">
        <w:rPr>
          <w:lang w:val="en-US"/>
        </w:rPr>
        <w:t>.</w:t>
      </w:r>
      <w:r w:rsidR="00CA3F07" w:rsidRPr="00654D89">
        <w:rPr>
          <w:lang w:val="en-US"/>
        </w:rPr>
        <w:t xml:space="preserve"> </w:t>
      </w:r>
      <w:r w:rsidR="00654E11" w:rsidRPr="00654D89">
        <w:rPr>
          <w:lang w:val="en-US"/>
        </w:rPr>
        <w:t xml:space="preserve">In his seminal work, </w:t>
      </w:r>
      <w:r w:rsidR="00DA753A" w:rsidRPr="00654D89">
        <w:rPr>
          <w:lang w:val="en-US"/>
        </w:rPr>
        <w:t>Lane</w:t>
      </w:r>
      <w:r w:rsidR="00654E11" w:rsidRPr="00654D89">
        <w:rPr>
          <w:lang w:val="en-US"/>
        </w:rPr>
        <w:t xml:space="preserve"> </w:t>
      </w:r>
      <w:r w:rsidR="00654E11" w:rsidRPr="00654D89">
        <w:rPr>
          <w:lang w:val="en-US"/>
        </w:rPr>
        <w:fldChar w:fldCharType="begin"/>
      </w:r>
      <w:r w:rsidR="00E22673">
        <w:rPr>
          <w:lang w:val="en-US"/>
        </w:rPr>
        <w:instrText xml:space="preserve"> ADDIN ZOTERO_ITEM CSL_CITATION {"citationID":"WRhDoJnA","properties":{"formattedCitation":"(1986)","plainCitation":"(1986)","noteIndex":0},"citationItems":[{"id":13348,"uris":["http://zotero.org/users/5414506/items/54928C5I"],"itemData":{"id":13348,"type":"article-journal","abstract":"The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rsidR="00654E11" w:rsidRPr="00654D89">
        <w:rPr>
          <w:lang w:val="en-US"/>
        </w:rPr>
        <w:fldChar w:fldCharType="separate"/>
      </w:r>
      <w:r w:rsidR="00251673" w:rsidRPr="00251673">
        <w:rPr>
          <w:lang w:val="en-US"/>
        </w:rPr>
        <w:t>(1986)</w:t>
      </w:r>
      <w:r w:rsidR="00654E11" w:rsidRPr="00654D89">
        <w:rPr>
          <w:lang w:val="en-US"/>
        </w:rPr>
        <w:fldChar w:fldCharType="end"/>
      </w:r>
      <w:r w:rsidR="00DA753A" w:rsidRPr="00654D89">
        <w:rPr>
          <w:lang w:val="en-US"/>
        </w:rPr>
        <w:t xml:space="preserve"> defines </w:t>
      </w:r>
      <w:r w:rsidR="00DA753A" w:rsidRPr="00654D89">
        <w:rPr>
          <w:i/>
          <w:lang w:val="en-US"/>
        </w:rPr>
        <w:t>market justice</w:t>
      </w:r>
      <w:r w:rsidR="00DA753A" w:rsidRPr="00654D89">
        <w:rPr>
          <w:lang w:val="en-US"/>
        </w:rPr>
        <w:t xml:space="preserve"> as a </w:t>
      </w:r>
      <w:r w:rsidR="00A330AB" w:rsidRPr="00654D89">
        <w:rPr>
          <w:lang w:val="en-US"/>
        </w:rPr>
        <w:t xml:space="preserve">distributive principle </w:t>
      </w:r>
      <w:r w:rsidR="00DA753A" w:rsidRPr="00654D89">
        <w:rPr>
          <w:lang w:val="en-US"/>
        </w:rPr>
        <w:t xml:space="preserve">that </w:t>
      </w:r>
      <w:r w:rsidR="00A330AB" w:rsidRPr="00654D89">
        <w:rPr>
          <w:lang w:val="en-US"/>
        </w:rPr>
        <w:t>mainly focuses on</w:t>
      </w:r>
      <w:r w:rsidR="00DA753A" w:rsidRPr="00654D89">
        <w:rPr>
          <w:lang w:val="en-US"/>
        </w:rPr>
        <w:t xml:space="preserve"> rewards based on "earned deserts," contrasting it with political justice, which prioritizes equality and need. He argues that individuals perceive market outcomes as fair because they reflect personal effort, fostering a sense of self-determination and responsibility </w:t>
      </w:r>
      <w:r w:rsidR="00B46643" w:rsidRPr="00654D89">
        <w:rPr>
          <w:lang w:val="en-US"/>
        </w:rPr>
        <w:fldChar w:fldCharType="begin"/>
      </w:r>
      <w:r w:rsidR="00E22673">
        <w:rPr>
          <w:lang w:val="en-US"/>
        </w:rPr>
        <w:instrText xml:space="preserve"> ADDIN ZOTERO_ITEM CSL_CITATION {"citationID":"pvJNscLo","properties":{"formattedCitation":"(Lane,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B46643" w:rsidRPr="00654D89">
        <w:rPr>
          <w:lang w:val="en-US"/>
        </w:rPr>
        <w:fldChar w:fldCharType="separate"/>
      </w:r>
      <w:r w:rsidR="00251673" w:rsidRPr="00251673">
        <w:rPr>
          <w:lang w:val="en-US"/>
        </w:rPr>
        <w:t>(Lane, 1986)</w:t>
      </w:r>
      <w:r w:rsidR="00B46643" w:rsidRPr="00654D89">
        <w:rPr>
          <w:lang w:val="en-US"/>
        </w:rPr>
        <w:fldChar w:fldCharType="end"/>
      </w:r>
      <w:r w:rsidR="00C07171" w:rsidRPr="00654D89">
        <w:rPr>
          <w:lang w:val="en-US"/>
        </w:rPr>
        <w:t xml:space="preserve">. </w:t>
      </w:r>
      <w:r w:rsidR="004B6B95" w:rsidRPr="00654D89">
        <w:rPr>
          <w:lang w:val="en-US"/>
        </w:rPr>
        <w:t>These</w:t>
      </w:r>
      <w:r w:rsidR="003B68A1" w:rsidRPr="00654D89">
        <w:rPr>
          <w:lang w:val="en-US"/>
        </w:rPr>
        <w:t xml:space="preserve"> principles</w:t>
      </w:r>
      <w:r w:rsidR="00DA753A" w:rsidRPr="00654D89">
        <w:rPr>
          <w:lang w:val="en-US"/>
        </w:rPr>
        <w:t xml:space="preserve"> </w:t>
      </w:r>
      <w:r w:rsidR="00EF1093" w:rsidRPr="00654D89">
        <w:rPr>
          <w:lang w:val="en-US"/>
        </w:rPr>
        <w:t>advocate</w:t>
      </w:r>
      <w:r w:rsidR="00DA753A" w:rsidRPr="00654D89">
        <w:rPr>
          <w:lang w:val="en-US"/>
        </w:rPr>
        <w:t xml:space="preserve"> efficiency through competition, minimal government intervention, and voluntary </w:t>
      </w:r>
      <w:r w:rsidR="00D0326C" w:rsidRPr="00654D89">
        <w:rPr>
          <w:lang w:val="en-US"/>
        </w:rPr>
        <w:t>transaction exchange</w:t>
      </w:r>
      <w:r w:rsidR="00DA753A" w:rsidRPr="00654D89">
        <w:rPr>
          <w:lang w:val="en-US"/>
        </w:rPr>
        <w:t>. Additionally, market justice underscores the protection of individual rights, particularly property rights, allowing individuals to control resources and benefit from their labor.</w:t>
      </w:r>
    </w:p>
    <w:p w14:paraId="52565E32" w14:textId="492A79B1" w:rsidR="008A07BB" w:rsidRPr="00654D89" w:rsidRDefault="00C20391" w:rsidP="008A07BB">
      <w:pPr>
        <w:pStyle w:val="NoSpacing"/>
        <w:rPr>
          <w:lang w:val="en-US"/>
        </w:rPr>
      </w:pPr>
      <w:bookmarkStart w:id="2" w:name="_p4j03qdkz5hc" w:colFirst="0" w:colLast="0"/>
      <w:bookmarkEnd w:id="2"/>
      <w:r w:rsidRPr="00654D89">
        <w:rPr>
          <w:lang w:val="en-US"/>
        </w:rPr>
        <w:t>Theoretically</w:t>
      </w:r>
      <w:r w:rsidR="00F020B8" w:rsidRPr="00654D89">
        <w:rPr>
          <w:lang w:val="en-US"/>
        </w:rPr>
        <w:t>,</w:t>
      </w:r>
      <w:r w:rsidRPr="00654D89">
        <w:rPr>
          <w:lang w:val="en-US"/>
        </w:rPr>
        <w:t xml:space="preserve"> </w:t>
      </w:r>
      <w:r w:rsidR="00F020B8" w:rsidRPr="00654D89">
        <w:rPr>
          <w:i/>
          <w:iCs/>
          <w:lang w:val="en-US"/>
        </w:rPr>
        <w:t>m</w:t>
      </w:r>
      <w:r w:rsidR="008A07BB" w:rsidRPr="00654D89">
        <w:rPr>
          <w:i/>
          <w:iCs/>
          <w:lang w:val="en-US"/>
        </w:rPr>
        <w:t>arket justice</w:t>
      </w:r>
      <w:r w:rsidR="008A07BB" w:rsidRPr="00654D89">
        <w:rPr>
          <w:lang w:val="en-US"/>
        </w:rPr>
        <w:t xml:space="preserve"> </w:t>
      </w:r>
      <w:r w:rsidRPr="00654D89">
        <w:rPr>
          <w:lang w:val="en-US"/>
        </w:rPr>
        <w:t xml:space="preserve">attitudes </w:t>
      </w:r>
      <w:r w:rsidR="00574B90" w:rsidRPr="00654D89">
        <w:rPr>
          <w:lang w:val="en-US"/>
        </w:rPr>
        <w:t>comprise</w:t>
      </w:r>
      <w:r w:rsidR="00900D4C" w:rsidRPr="00654D89">
        <w:rPr>
          <w:lang w:val="en-US"/>
        </w:rPr>
        <w:t xml:space="preserve"> </w:t>
      </w:r>
      <w:r w:rsidR="008A07BB" w:rsidRPr="00654D89">
        <w:rPr>
          <w:lang w:val="en-US"/>
        </w:rPr>
        <w:t xml:space="preserve">economic beliefs and norms that </w:t>
      </w:r>
      <w:r w:rsidR="007B4260" w:rsidRPr="00654D89">
        <w:rPr>
          <w:lang w:val="en-US"/>
        </w:rPr>
        <w:t>legitimize</w:t>
      </w:r>
      <w:r w:rsidR="008A07BB" w:rsidRPr="00654D89">
        <w:rPr>
          <w:lang w:val="en-US"/>
        </w:rPr>
        <w:t xml:space="preserve"> inequality based on individual merit</w:t>
      </w:r>
      <w:r w:rsidR="00606669" w:rsidRPr="00654D89">
        <w:rPr>
          <w:lang w:val="en-US"/>
        </w:rPr>
        <w:t xml:space="preserve"> </w:t>
      </w:r>
      <w:r w:rsidR="008A07BB" w:rsidRPr="00654D89">
        <w:rPr>
          <w:lang w:val="en-US"/>
        </w:rPr>
        <w:t>and productivity</w:t>
      </w:r>
      <w:r w:rsidR="002F585A" w:rsidRPr="00654D89">
        <w:rPr>
          <w:lang w:val="en-US"/>
        </w:rPr>
        <w:t xml:space="preserve"> </w:t>
      </w:r>
      <w:r w:rsidR="00DE1C55" w:rsidRPr="00654D89">
        <w:rPr>
          <w:lang w:val="en-US"/>
        </w:rPr>
        <w:fldChar w:fldCharType="begin"/>
      </w:r>
      <w:r w:rsidR="000849CF">
        <w:rPr>
          <w:lang w:val="en-US"/>
        </w:rPr>
        <w:instrText xml:space="preserve"> ADDIN ZOTERO_ITEM CSL_CITATION {"citationID":"iXeLzIqL","properties":{"formattedCitation":"(Kluegel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sidRPr="00654D89">
        <w:rPr>
          <w:lang w:val="en-US"/>
        </w:rPr>
        <w:fldChar w:fldCharType="separate"/>
      </w:r>
      <w:r w:rsidR="000849CF" w:rsidRPr="000849CF">
        <w:rPr>
          <w:lang w:val="en-US"/>
        </w:rPr>
        <w:t>(Kluegel et al., 1999)</w:t>
      </w:r>
      <w:r w:rsidR="00DE1C55" w:rsidRPr="00654D89">
        <w:rPr>
          <w:lang w:val="en-US"/>
        </w:rPr>
        <w:fldChar w:fldCharType="end"/>
      </w:r>
      <w:r w:rsidR="008A07BB" w:rsidRPr="00654D89">
        <w:rPr>
          <w:lang w:val="en-US"/>
        </w:rPr>
        <w:t>.</w:t>
      </w:r>
      <w:r w:rsidR="00F43EBC" w:rsidRPr="00654D89">
        <w:rPr>
          <w:lang w:val="en-US"/>
        </w:rPr>
        <w:t xml:space="preserve"> </w:t>
      </w:r>
      <w:r w:rsidR="00BE5131" w:rsidRPr="00654D89">
        <w:rPr>
          <w:lang w:val="en-US"/>
        </w:rPr>
        <w:t xml:space="preserve">In this sense, the </w:t>
      </w:r>
      <w:r w:rsidR="008A07BB" w:rsidRPr="00654D89">
        <w:rPr>
          <w:lang w:val="en-US"/>
        </w:rPr>
        <w:t>market acts as a self-regulating arena, coordinating economic exchanges based on supply and demand, where rewards are distributed according to individual contributions and efforts</w:t>
      </w:r>
      <w:r w:rsidR="002F585A" w:rsidRPr="00654D89">
        <w:rPr>
          <w:lang w:val="en-US"/>
        </w:rPr>
        <w:t xml:space="preserve"> </w:t>
      </w:r>
      <w:r w:rsidR="002F585A" w:rsidRPr="00654D89">
        <w:rPr>
          <w:lang w:val="en-US"/>
        </w:rPr>
        <w:fldChar w:fldCharType="begin"/>
      </w:r>
      <w:r w:rsidR="00E22673">
        <w:rPr>
          <w:lang w:val="en-US"/>
        </w:rPr>
        <w:instrText xml:space="preserve"> ADDIN ZOTERO_ITEM CSL_CITATION {"citationID":"RbzS27Ng","properties":{"formattedCitation":"(Kluegel &amp; Smith, 1981)","plainCitation":"(Kluegel &amp; Smith, 1981)","noteIndex":0},"citationItems":[{"id":505,"uris":["http://zotero.org/users/5414506/items/KIMIFBAN"],"itemData":{"id":505,"type":"article-journal","container-title":"Annual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sidRPr="00654D89">
        <w:rPr>
          <w:lang w:val="en-US"/>
        </w:rPr>
        <w:fldChar w:fldCharType="separate"/>
      </w:r>
      <w:r w:rsidR="00224919" w:rsidRPr="00224919">
        <w:rPr>
          <w:lang w:val="en-US"/>
        </w:rPr>
        <w:t>(Kluegel &amp; Smith, 1981)</w:t>
      </w:r>
      <w:r w:rsidR="002F585A" w:rsidRPr="00654D89">
        <w:rPr>
          <w:lang w:val="en-US"/>
        </w:rPr>
        <w:fldChar w:fldCharType="end"/>
      </w:r>
      <w:r w:rsidR="008A07BB" w:rsidRPr="00654D89">
        <w:rPr>
          <w:lang w:val="en-US"/>
        </w:rPr>
        <w:t xml:space="preserve">. This idea is grounded in the belief that the market promotes procedural fairness, where everyone has equal opportunities to compete, yet </w:t>
      </w:r>
      <w:r w:rsidR="005C30EC">
        <w:rPr>
          <w:lang w:val="en-US"/>
        </w:rPr>
        <w:t>individual capabilities determine the outcomes</w:t>
      </w:r>
      <w:r w:rsidR="008A07BB" w:rsidRPr="00654D89">
        <w:rPr>
          <w:lang w:val="en-US"/>
        </w:rPr>
        <w:t xml:space="preserve"> </w:t>
      </w:r>
      <w:r w:rsidR="000B6BB8" w:rsidRPr="00654D89">
        <w:rPr>
          <w:lang w:val="en-US"/>
        </w:rPr>
        <w:fldChar w:fldCharType="begin"/>
      </w:r>
      <w:r w:rsidR="00E22673">
        <w:rPr>
          <w:lang w:val="en-US"/>
        </w:rPr>
        <w:instrText xml:space="preserve"> ADDIN ZOTERO_ITEM CSL_CITATION {"citationID":"i0OlqZ2z","properties":{"formattedCitation":"(Lane,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654D89">
        <w:rPr>
          <w:lang w:val="en-US"/>
        </w:rPr>
        <w:fldChar w:fldCharType="separate"/>
      </w:r>
      <w:r w:rsidR="00251673" w:rsidRPr="00251673">
        <w:rPr>
          <w:lang w:val="en-US"/>
        </w:rPr>
        <w:t>(Lane, 1986)</w:t>
      </w:r>
      <w:r w:rsidR="000B6BB8" w:rsidRPr="00654D89">
        <w:rPr>
          <w:lang w:val="en-US"/>
        </w:rPr>
        <w:fldChar w:fldCharType="end"/>
      </w:r>
      <w:r w:rsidR="008A07BB" w:rsidRPr="00654D89">
        <w:rPr>
          <w:lang w:val="en-US"/>
        </w:rPr>
        <w:t xml:space="preserve">. Unlike systems based on political justice, which emphasize equality and need, market justice is seen as a process where justice is achieved through the fair competition of free agents </w:t>
      </w:r>
      <w:r w:rsidR="000B6BB8" w:rsidRPr="00654D89">
        <w:rPr>
          <w:lang w:val="en-US"/>
        </w:rPr>
        <w:fldChar w:fldCharType="begin"/>
      </w:r>
      <w:r w:rsidR="00E22673">
        <w:rPr>
          <w:lang w:val="en-US"/>
        </w:rPr>
        <w:instrText xml:space="preserve"> ADDIN ZOTERO_ITEM CSL_CITATION {"citationID":"pHDMrZtm","properties":{"formattedCitation":"(Lane,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654D89">
        <w:rPr>
          <w:lang w:val="en-US"/>
        </w:rPr>
        <w:fldChar w:fldCharType="separate"/>
      </w:r>
      <w:r w:rsidR="00251673" w:rsidRPr="00251673">
        <w:rPr>
          <w:lang w:val="en-US"/>
        </w:rPr>
        <w:t>(Lane, 1986)</w:t>
      </w:r>
      <w:r w:rsidR="000B6BB8" w:rsidRPr="00654D89">
        <w:rPr>
          <w:lang w:val="en-US"/>
        </w:rPr>
        <w:fldChar w:fldCharType="end"/>
      </w:r>
      <w:r w:rsidR="008A07BB" w:rsidRPr="00654D89">
        <w:rPr>
          <w:lang w:val="en-US"/>
        </w:rPr>
        <w:t xml:space="preserve">. This notion of justice stems from the belief that outcomes are deserved, as they reflect personal effort and productivity, fostering a sense of fairness </w:t>
      </w:r>
      <w:r w:rsidR="00147FCE" w:rsidRPr="00654D89">
        <w:rPr>
          <w:lang w:val="en-US"/>
        </w:rPr>
        <w:fldChar w:fldCharType="begin"/>
      </w:r>
      <w:r w:rsidR="00E22673">
        <w:rPr>
          <w:lang w:val="en-US"/>
        </w:rPr>
        <w:instrText xml:space="preserve"> ADDIN ZOTERO_ITEM CSL_CITATION {"citationID":"FyyZiXYq","properties":{"formattedCitation":"(Svallfors,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sidRPr="00654D89">
        <w:rPr>
          <w:lang w:val="en-US"/>
        </w:rPr>
        <w:fldChar w:fldCharType="separate"/>
      </w:r>
      <w:r w:rsidR="00251673" w:rsidRPr="00251673">
        <w:rPr>
          <w:lang w:val="en-US"/>
        </w:rPr>
        <w:t>(Svallfors, 2007)</w:t>
      </w:r>
      <w:r w:rsidR="00147FCE" w:rsidRPr="00654D89">
        <w:rPr>
          <w:lang w:val="en-US"/>
        </w:rPr>
        <w:fldChar w:fldCharType="end"/>
      </w:r>
      <w:r w:rsidR="008A07BB" w:rsidRPr="00654D89">
        <w:rPr>
          <w:lang w:val="en-US"/>
        </w:rPr>
        <w:t xml:space="preserve">. However, achieving perceived fairness in market justice depends on maintaining open and responsive systems, where opportunities are accessible to all </w:t>
      </w:r>
      <w:r w:rsidR="0075355D" w:rsidRPr="00654D89">
        <w:rPr>
          <w:lang w:val="en-US"/>
        </w:rPr>
        <w:fldChar w:fldCharType="begin"/>
      </w:r>
      <w:r w:rsidR="00E22673">
        <w:rPr>
          <w:lang w:val="en-US"/>
        </w:rPr>
        <w:instrText xml:space="preserve"> ADDIN ZOTERO_ITEM CSL_CITATION {"citationID":"Saq1x4Xh","properties":{"formattedCitation":"(Kluegel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sidRPr="00654D89">
        <w:rPr>
          <w:lang w:val="en-US"/>
        </w:rPr>
        <w:fldChar w:fldCharType="separate"/>
      </w:r>
      <w:r w:rsidR="00251673" w:rsidRPr="00251673">
        <w:rPr>
          <w:lang w:val="en-US"/>
        </w:rPr>
        <w:t>(Kluegel et al., 1999)</w:t>
      </w:r>
      <w:r w:rsidR="0075355D" w:rsidRPr="00654D89">
        <w:rPr>
          <w:lang w:val="en-US"/>
        </w:rPr>
        <w:fldChar w:fldCharType="end"/>
      </w:r>
      <w:r w:rsidR="008A07BB" w:rsidRPr="00654D89">
        <w:rPr>
          <w:lang w:val="en-US"/>
        </w:rPr>
        <w:t xml:space="preserve">. Through this lens, inequalities are accepted—even seen as necessary—because they incentivize innovation and productivity, reinforcing societal prosperity by rewarding individual achievements and self-responsibility </w:t>
      </w:r>
      <w:r w:rsidR="00023F2B" w:rsidRPr="00654D89">
        <w:rPr>
          <w:lang w:val="en-US"/>
        </w:rPr>
        <w:fldChar w:fldCharType="begin"/>
      </w:r>
      <w:r w:rsidR="00E22673">
        <w:rPr>
          <w:lang w:val="en-US"/>
        </w:rPr>
        <w:instrText xml:space="preserve"> ADDIN ZOTERO_ITEM CSL_CITATION {"citationID":"5heDjxaV","properties":{"formattedCitation":"(Castillo, Madero-Cabib, &amp; Salamovich, 2013)","plainCitation":"(Castillo, Madero-Cabib, &amp; Salamovich, 2013)","noteIndex":0},"citationItems":[{"id":718,"uris":["http://zotero.org/users/5414506/items/HJXYCW95"],"itemData":{"id":718,"type":"article-journal","container-title":"Revista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sidRPr="00654D89">
        <w:rPr>
          <w:lang w:val="en-US"/>
        </w:rPr>
        <w:fldChar w:fldCharType="separate"/>
      </w:r>
      <w:r w:rsidR="00224919" w:rsidRPr="00224919">
        <w:rPr>
          <w:lang w:val="en-US"/>
        </w:rPr>
        <w:t>(Castillo, Madero-Cabib, &amp; Salamovich, 2013)</w:t>
      </w:r>
      <w:r w:rsidR="00023F2B" w:rsidRPr="00654D89">
        <w:rPr>
          <w:lang w:val="en-US"/>
        </w:rPr>
        <w:fldChar w:fldCharType="end"/>
      </w:r>
      <w:r w:rsidR="008A07BB" w:rsidRPr="00654D89">
        <w:rPr>
          <w:lang w:val="en-US"/>
        </w:rPr>
        <w:t>. Thus, market justice values individual responsibility, linking economic rewards to personal contributions rather than redistributive mechanisms.</w:t>
      </w:r>
    </w:p>
    <w:p w14:paraId="0CAE66FE" w14:textId="188897BB" w:rsidR="00C9465E" w:rsidRPr="00654D89" w:rsidRDefault="008F1F86" w:rsidP="000E363E">
      <w:pPr>
        <w:rPr>
          <w:lang w:val="en-US"/>
        </w:rPr>
      </w:pPr>
      <w:commentRangeStart w:id="3"/>
      <w:r w:rsidRPr="00654D89">
        <w:rPr>
          <w:lang w:val="en-US"/>
        </w:rPr>
        <w:t xml:space="preserve">Research in empirical distributive justice has diversly addressed the study of the justification of economic inequality. In this landscape, it is possible to mention the </w:t>
      </w:r>
      <w:r w:rsidRPr="00654D89">
        <w:rPr>
          <w:lang w:val="en-US"/>
        </w:rPr>
        <w:lastRenderedPageBreak/>
        <w:t>literature on the justification of wage inequality based on occupations</w:t>
      </w:r>
      <w:commentRangeEnd w:id="3"/>
      <w:r w:rsidRPr="00654D89">
        <w:rPr>
          <w:rStyle w:val="CommentReference"/>
        </w:rPr>
        <w:commentReference w:id="3"/>
      </w:r>
      <w:r w:rsidRPr="00654D89">
        <w:rPr>
          <w:lang w:val="en-US"/>
        </w:rPr>
        <w:t xml:space="preserve"> </w:t>
      </w:r>
      <w:r w:rsidR="006621E1" w:rsidRPr="00654D89">
        <w:rPr>
          <w:lang w:val="en-US"/>
        </w:rPr>
        <w:fldChar w:fldCharType="begin"/>
      </w:r>
      <w:r w:rsidR="00E22673">
        <w:rPr>
          <w:lang w:val="en-US"/>
        </w:rPr>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1987)","noteIndex":0},"citationItems":[{"id":640,"uris":["http://zotero.org/users/5414506/items/ISRFCJLK"],"itemData":{"id":640,"type":"article-journal","abstract":"This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923,"uris":["http://zotero.org/users/5414506/items/SZUH6RQ7"],"itemData":{"id":923,"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790,"uris":["http://zotero.org/users/5414506/items/AFVBXB4C"],"itemData":{"id":790,"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550,"uris":["http://zotero.org/users/5414506/items/YTN2EG5Z"],"itemData":{"id":550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r w:rsidR="006621E1" w:rsidRPr="00654D89">
        <w:rPr>
          <w:lang w:val="en-US"/>
        </w:rPr>
        <w:fldChar w:fldCharType="separate"/>
      </w:r>
      <w:r w:rsidR="00224919" w:rsidRPr="00623262">
        <w:rPr>
          <w:lang w:val="en-US"/>
        </w:rPr>
        <w:t>(Jasso, 1978; Kelley &amp; Evans, 1993; Osberg &amp; Smeeding, 2006; Wegener, 1987)</w:t>
      </w:r>
      <w:r w:rsidR="006621E1" w:rsidRPr="00654D89">
        <w:rPr>
          <w:lang w:val="en-US"/>
        </w:rPr>
        <w:fldChar w:fldCharType="end"/>
      </w:r>
      <w:r w:rsidR="003339E4" w:rsidRPr="00654D89">
        <w:rPr>
          <w:lang w:val="en-US"/>
        </w:rPr>
        <w:t xml:space="preserve">. </w:t>
      </w:r>
      <w:r w:rsidR="006C18F8" w:rsidRPr="00654D89">
        <w:rPr>
          <w:lang w:val="en-US"/>
        </w:rPr>
        <w:t xml:space="preserve">Additionally, </w:t>
      </w:r>
      <w:r w:rsidR="00B34904" w:rsidRPr="00654D89">
        <w:rPr>
          <w:lang w:val="en-US"/>
        </w:rPr>
        <w:t>another</w:t>
      </w:r>
      <w:r w:rsidR="006C18F8" w:rsidRPr="00654D89">
        <w:rPr>
          <w:lang w:val="en-US"/>
        </w:rPr>
        <w:t xml:space="preserve"> part of the literature has </w:t>
      </w:r>
      <w:r w:rsidR="002807F9" w:rsidRPr="00654D89">
        <w:rPr>
          <w:lang w:val="en-US"/>
        </w:rPr>
        <w:t>underscored</w:t>
      </w:r>
      <w:r w:rsidR="006C18F8" w:rsidRPr="00654D89">
        <w:rPr>
          <w:lang w:val="en-US"/>
        </w:rPr>
        <w:t xml:space="preserve"> </w:t>
      </w:r>
      <w:r w:rsidR="00D61CA0" w:rsidRPr="00654D89">
        <w:rPr>
          <w:lang w:val="en-US"/>
        </w:rPr>
        <w:t>how the</w:t>
      </w:r>
      <w:r w:rsidR="00365CAB" w:rsidRPr="00654D89">
        <w:rPr>
          <w:lang w:val="en-US"/>
        </w:rPr>
        <w:t xml:space="preserve"> spheres of the market affect other social domains, </w:t>
      </w:r>
      <w:r w:rsidR="00D61CA0" w:rsidRPr="00654D89">
        <w:rPr>
          <w:lang w:val="en-US"/>
        </w:rPr>
        <w:t xml:space="preserve">such as </w:t>
      </w:r>
      <w:r w:rsidR="00365CAB" w:rsidRPr="00654D89">
        <w:rPr>
          <w:lang w:val="en-US"/>
        </w:rPr>
        <w:t xml:space="preserve">how it is considered legitimate that the mechanisms that generate inequality in the market are transferred to other areas of society, such as access to social </w:t>
      </w:r>
      <w:r w:rsidR="002E49F1" w:rsidRPr="00654D89">
        <w:rPr>
          <w:lang w:val="en-US"/>
        </w:rPr>
        <w:t xml:space="preserve">welfare </w:t>
      </w:r>
      <w:r w:rsidR="00F92E79" w:rsidRPr="00654D89">
        <w:rPr>
          <w:lang w:val="en-US"/>
        </w:rPr>
        <w:t xml:space="preserve">such as </w:t>
      </w:r>
      <w:r w:rsidR="002E49F1" w:rsidRPr="00654D89">
        <w:rPr>
          <w:lang w:val="en-US"/>
        </w:rPr>
        <w:t>education, health</w:t>
      </w:r>
      <w:r w:rsidR="006E3F3C" w:rsidRPr="00654D89">
        <w:rPr>
          <w:lang w:val="en-US"/>
        </w:rPr>
        <w:t>care</w:t>
      </w:r>
      <w:r w:rsidR="003518B4" w:rsidRPr="00654D89">
        <w:rPr>
          <w:lang w:val="en-US"/>
        </w:rPr>
        <w:t>,</w:t>
      </w:r>
      <w:r w:rsidR="002E49F1" w:rsidRPr="00654D89">
        <w:rPr>
          <w:lang w:val="en-US"/>
        </w:rPr>
        <w:t xml:space="preserve"> </w:t>
      </w:r>
      <w:r w:rsidR="00F92E79" w:rsidRPr="00654D89">
        <w:rPr>
          <w:lang w:val="en-US"/>
        </w:rPr>
        <w:t>or</w:t>
      </w:r>
      <w:r w:rsidR="002E49F1" w:rsidRPr="00654D89">
        <w:rPr>
          <w:lang w:val="en-US"/>
        </w:rPr>
        <w:t xml:space="preserve"> pensions</w:t>
      </w:r>
      <w:r w:rsidR="000C031F" w:rsidRPr="00654D89">
        <w:rPr>
          <w:lang w:val="en-US"/>
        </w:rPr>
        <w:t xml:space="preserve"> schemes</w:t>
      </w:r>
      <w:r w:rsidR="002E49F1" w:rsidRPr="00654D89">
        <w:rPr>
          <w:lang w:val="en-US"/>
        </w:rPr>
        <w:t xml:space="preserve"> </w:t>
      </w:r>
      <w:r w:rsidR="00D61CA0" w:rsidRPr="00654D89">
        <w:rPr>
          <w:lang w:val="en-US"/>
        </w:rPr>
        <w:fldChar w:fldCharType="begin"/>
      </w:r>
      <w:r w:rsidR="00760572">
        <w:rPr>
          <w:lang w:val="en-US"/>
        </w:rPr>
        <w:instrText xml:space="preserve"> ADDIN ZOTERO_ITEM CSL_CITATION {"citationID":"bhaTD3P3","properties":{"formattedCitation":"(Castillo et al., 2024; Lindh, 2015)","plainCitation":"(Castillo et al., 2024; Lindh, 2015)","noteIndex":0},"citationItems":[{"id":13346,"uris":["http://zotero.org/users/5414506/items/ZYS3I7T7"],"itemData":{"id":13346,"type":"article-journal","abstract":"Previous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sidRPr="00654D89">
        <w:rPr>
          <w:lang w:val="en-US"/>
        </w:rPr>
        <w:fldChar w:fldCharType="separate"/>
      </w:r>
      <w:r w:rsidR="00760572" w:rsidRPr="00F33F4C">
        <w:rPr>
          <w:lang w:val="en-US"/>
        </w:rPr>
        <w:t>(Castillo et al., 2024; Lindh, 2015)</w:t>
      </w:r>
      <w:r w:rsidR="00D61CA0" w:rsidRPr="00654D89">
        <w:rPr>
          <w:lang w:val="en-US"/>
        </w:rPr>
        <w:fldChar w:fldCharType="end"/>
      </w:r>
      <w:r w:rsidR="00A65B68" w:rsidRPr="00654D89">
        <w:rPr>
          <w:lang w:val="en-US"/>
        </w:rPr>
        <w:t xml:space="preserve">. </w:t>
      </w:r>
      <w:r w:rsidR="000E363E" w:rsidRPr="00654D89">
        <w:rPr>
          <w:lang w:val="en-US"/>
        </w:rPr>
        <w:t xml:space="preserve">This </w:t>
      </w:r>
      <w:r w:rsidR="00C9465E" w:rsidRPr="00654D89">
        <w:rPr>
          <w:lang w:val="en-US"/>
        </w:rPr>
        <w:t>suggests that</w:t>
      </w:r>
      <w:r w:rsidR="00A65B68" w:rsidRPr="00654D89">
        <w:rPr>
          <w:lang w:val="en-US"/>
        </w:rPr>
        <w:t xml:space="preserve"> </w:t>
      </w:r>
      <w:r w:rsidR="00266A5F" w:rsidRPr="00654D89">
        <w:rPr>
          <w:lang w:val="en-US"/>
        </w:rPr>
        <w:t xml:space="preserve">social services are considered legitimate objects of commodification, ranging from market-driven to mixed or state-led provision, where services can be traded, evaluated, and priced </w:t>
      </w:r>
      <w:r w:rsidR="00266A5F" w:rsidRPr="00654D89">
        <w:rPr>
          <w:lang w:val="en-US"/>
        </w:rPr>
        <w:fldChar w:fldCharType="begin"/>
      </w:r>
      <w:r w:rsidR="00E22673">
        <w:rPr>
          <w:lang w:val="en-US"/>
        </w:rPr>
        <w:instrText xml:space="preserve"> ADDIN ZOTERO_ITEM CSL_CITATION {"citationID":"0ccLDN6H","properties":{"formattedCitation":"(Busemeyer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sidRPr="00654D89">
        <w:rPr>
          <w:lang w:val="en-US"/>
        </w:rPr>
        <w:fldChar w:fldCharType="separate"/>
      </w:r>
      <w:r w:rsidR="00224919" w:rsidRPr="00224919">
        <w:rPr>
          <w:lang w:val="en-US"/>
        </w:rPr>
        <w:t>(Busemeyer &amp; Iversen, 2020)</w:t>
      </w:r>
      <w:r w:rsidR="00266A5F" w:rsidRPr="00654D89">
        <w:rPr>
          <w:lang w:val="en-US"/>
        </w:rPr>
        <w:fldChar w:fldCharType="end"/>
      </w:r>
      <w:r w:rsidR="00266A5F" w:rsidRPr="00654D89">
        <w:rPr>
          <w:lang w:val="en-US"/>
        </w:rPr>
        <w:t>.</w:t>
      </w:r>
    </w:p>
    <w:p w14:paraId="6DD9C785" w14:textId="39221572" w:rsidR="00365CAB" w:rsidRPr="00654D89" w:rsidRDefault="000E363E" w:rsidP="001B50C3">
      <w:pPr>
        <w:rPr>
          <w:lang w:val="en-US"/>
        </w:rPr>
      </w:pPr>
      <w:r w:rsidRPr="00654D89">
        <w:rPr>
          <w:lang w:val="en-US"/>
        </w:rPr>
        <w:t xml:space="preserve">There have been several ways in which scholars have conceptualized these attitudes. However, what they do have in </w:t>
      </w:r>
      <w:r w:rsidR="003C3B7C">
        <w:rPr>
          <w:lang w:val="en-US"/>
        </w:rPr>
        <w:t>common</w:t>
      </w:r>
      <w:r w:rsidRPr="00654D89">
        <w:rPr>
          <w:lang w:val="en-US"/>
        </w:rPr>
        <w:t xml:space="preserve"> is the empirical measure which generally addresse</w:t>
      </w:r>
      <w:r w:rsidR="00B85545">
        <w:rPr>
          <w:lang w:val="en-US"/>
        </w:rPr>
        <w:t>s</w:t>
      </w:r>
      <w:r w:rsidRPr="00654D89">
        <w:rPr>
          <w:lang w:val="en-US"/>
        </w:rPr>
        <w:t xml:space="preserve"> the degree to which people support </w:t>
      </w:r>
      <w:r w:rsidR="00441DA2" w:rsidRPr="00654D89">
        <w:rPr>
          <w:lang w:val="en-US"/>
        </w:rPr>
        <w:t>the statement</w:t>
      </w:r>
      <w:r w:rsidRPr="00654D89">
        <w:rPr>
          <w:lang w:val="en-US"/>
        </w:rPr>
        <w:t xml:space="preserve"> that </w:t>
      </w:r>
      <w:r w:rsidRPr="00654D89">
        <w:rPr>
          <w:i/>
          <w:iCs/>
          <w:lang w:val="en-US"/>
        </w:rPr>
        <w:t xml:space="preserve">“Is it just or unjust – right or wrong – that people with higher incomes can buy better [welfare service] than people with lower </w:t>
      </w:r>
      <w:r w:rsidR="005C30EC" w:rsidRPr="00654D89">
        <w:rPr>
          <w:i/>
          <w:iCs/>
          <w:lang w:val="en-US"/>
        </w:rPr>
        <w:t>incomes?</w:t>
      </w:r>
      <w:r w:rsidRPr="00654D89">
        <w:rPr>
          <w:lang w:val="en-US"/>
        </w:rPr>
        <w:t xml:space="preserve"> which has been included in repeated cross-national studies as the International Social Survey Program. For instance, </w:t>
      </w:r>
      <w:r w:rsidR="00E448F1" w:rsidRPr="00654D89">
        <w:rPr>
          <w:lang w:val="en-US"/>
        </w:rPr>
        <w:t xml:space="preserve">in </w:t>
      </w:r>
      <w:r w:rsidRPr="00654D89">
        <w:rPr>
          <w:lang w:val="en-US"/>
        </w:rPr>
        <w:t xml:space="preserve">studies on attitudes </w:t>
      </w:r>
      <w:r w:rsidR="00EF1093">
        <w:rPr>
          <w:lang w:val="en-US"/>
        </w:rPr>
        <w:t>toward</w:t>
      </w:r>
      <w:r w:rsidRPr="00654D89">
        <w:rPr>
          <w:lang w:val="en-US"/>
        </w:rPr>
        <w:t xml:space="preserve"> healthcare, </w:t>
      </w:r>
      <w:proofErr w:type="spellStart"/>
      <w:r w:rsidRPr="00654D89">
        <w:rPr>
          <w:lang w:val="en-US"/>
        </w:rPr>
        <w:t>Knesebeck</w:t>
      </w:r>
      <w:proofErr w:type="spellEnd"/>
      <w:r w:rsidRPr="00654D89">
        <w:rPr>
          <w:lang w:val="en-US"/>
        </w:rPr>
        <w:t xml:space="preserve"> et al. </w:t>
      </w:r>
      <w:r w:rsidR="00517673" w:rsidRPr="00654D89">
        <w:rPr>
          <w:lang w:val="en-US"/>
        </w:rPr>
        <w:fldChar w:fldCharType="begin"/>
      </w:r>
      <w:r w:rsidR="00E22673">
        <w:rPr>
          <w:lang w:val="en-US"/>
        </w:rPr>
        <w:instrText xml:space="preserve"> ADDIN ZOTERO_ITEM CSL_CITATION {"citationID":"gb2fFp7k","properties":{"formattedCitation":"(2016)","plainCitation":"(2016)","noteIndex":0},"citationItems":[{"id":13201,"uris":["http://zotero.org/users/5414506/items/RC5IGP9I"],"itemData":{"id":13201,"type":"article-journal","abstract":"In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Jun"}],"issued":{"date-parts":[["2016",4,11]]},"citation-key":"vondemknesebeck_are_2016"},"label":"page","suppress-author":true}],"schema":"https://github.com/citation-style-language/schema/raw/master/csl-citation.json"} </w:instrText>
      </w:r>
      <w:r w:rsidR="00517673" w:rsidRPr="00654D89">
        <w:rPr>
          <w:lang w:val="en-US"/>
        </w:rPr>
        <w:fldChar w:fldCharType="separate"/>
      </w:r>
      <w:r w:rsidR="00251673" w:rsidRPr="004E64EA">
        <w:rPr>
          <w:lang w:val="en-US"/>
        </w:rPr>
        <w:t>(2016)</w:t>
      </w:r>
      <w:r w:rsidR="00517673" w:rsidRPr="00654D89">
        <w:rPr>
          <w:lang w:val="en-US"/>
        </w:rPr>
        <w:fldChar w:fldCharType="end"/>
      </w:r>
      <w:r w:rsidRPr="00654D89">
        <w:rPr>
          <w:lang w:val="en-US"/>
        </w:rPr>
        <w:t xml:space="preserve"> and </w:t>
      </w:r>
      <w:proofErr w:type="spellStart"/>
      <w:r w:rsidRPr="00654D89">
        <w:rPr>
          <w:lang w:val="en-US"/>
        </w:rPr>
        <w:t>Immergut</w:t>
      </w:r>
      <w:proofErr w:type="spellEnd"/>
      <w:r w:rsidRPr="00654D89">
        <w:rPr>
          <w:lang w:val="en-US"/>
        </w:rPr>
        <w:t xml:space="preserve"> and Schneider </w:t>
      </w:r>
      <w:r w:rsidR="008B2227" w:rsidRPr="00654D89">
        <w:rPr>
          <w:lang w:val="en-US"/>
        </w:rPr>
        <w:fldChar w:fldCharType="begin"/>
      </w:r>
      <w:r w:rsidR="00E22673">
        <w:rPr>
          <w:lang w:val="en-US"/>
        </w:rPr>
        <w:instrText xml:space="preserve"> ADDIN ZOTERO_ITEM CSL_CITATION {"citationID":"0ehorg2h","properties":{"formattedCitation":"(2020)","plainCitation":"(2020)","noteIndex":0},"citationItems":[{"id":13033,"uris":["http://zotero.org/users/5414506/items/MXPRS69Q"],"itemData":{"id":13033,"type":"article-journal","container-title":"Social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M."}],"issued":{"date-parts":[["2020",12]]},"citation-key":"immergut_it_2020"},"label":"page","suppress-author":true}],"schema":"https://github.com/citation-style-language/schema/raw/master/csl-citation.json"} </w:instrText>
      </w:r>
      <w:r w:rsidR="008B2227" w:rsidRPr="00654D89">
        <w:rPr>
          <w:lang w:val="en-US"/>
        </w:rPr>
        <w:fldChar w:fldCharType="separate"/>
      </w:r>
      <w:r w:rsidR="00251673" w:rsidRPr="004E64EA">
        <w:rPr>
          <w:lang w:val="en-US"/>
        </w:rPr>
        <w:t>(2020)</w:t>
      </w:r>
      <w:r w:rsidR="008B2227" w:rsidRPr="00654D89">
        <w:rPr>
          <w:lang w:val="en-US"/>
        </w:rPr>
        <w:fldChar w:fldCharType="end"/>
      </w:r>
      <w:r w:rsidRPr="00654D89">
        <w:rPr>
          <w:lang w:val="en-US"/>
        </w:rPr>
        <w:t xml:space="preserve"> </w:t>
      </w:r>
      <w:r w:rsidR="00C65F86" w:rsidRPr="00654D89">
        <w:rPr>
          <w:lang w:val="en-US"/>
        </w:rPr>
        <w:t>investigated</w:t>
      </w:r>
      <w:r w:rsidRPr="00654D89">
        <w:rPr>
          <w:lang w:val="en-US"/>
        </w:rPr>
        <w:t xml:space="preserve"> “perceptions of fairness” in access to healthcare, to assess whether citizens find it fair that wealthier individuals receive better healthcare services. Additionally, for education, Lee and Stacey </w:t>
      </w:r>
      <w:r w:rsidR="008B2227" w:rsidRPr="00654D89">
        <w:rPr>
          <w:lang w:val="en-US"/>
        </w:rPr>
        <w:fldChar w:fldCharType="begin"/>
      </w:r>
      <w:r w:rsidR="00E22673">
        <w:rPr>
          <w:lang w:val="en-US"/>
        </w:rPr>
        <w:instrText xml:space="preserve"> ADDIN ZOTERO_ITEM CSL_CITATION {"citationID":"XOkCIy6v","properties":{"formattedCitation":"(2023)","plainCitation":"(2023)","noteIndex":0},"citationItems":[{"id":13329,"uris":["http://zotero.org/users/5414506/items/P3DBATME"],"itemData":{"id":13329,"type":"article-journal","abstract":"Income-based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r w:rsidR="008B2227" w:rsidRPr="00654D89">
        <w:rPr>
          <w:lang w:val="en-US"/>
        </w:rPr>
        <w:fldChar w:fldCharType="separate"/>
      </w:r>
      <w:r w:rsidR="00251673" w:rsidRPr="004E64EA">
        <w:rPr>
          <w:lang w:val="en-US"/>
        </w:rPr>
        <w:t>(2023)</w:t>
      </w:r>
      <w:r w:rsidR="008B2227" w:rsidRPr="00654D89">
        <w:rPr>
          <w:lang w:val="en-US"/>
        </w:rPr>
        <w:fldChar w:fldCharType="end"/>
      </w:r>
      <w:r w:rsidRPr="00654D89">
        <w:rPr>
          <w:lang w:val="en-US"/>
        </w:rPr>
        <w:t xml:space="preserve"> </w:t>
      </w:r>
      <w:r w:rsidR="00836B34" w:rsidRPr="00654D89">
        <w:rPr>
          <w:lang w:val="en-US"/>
        </w:rPr>
        <w:t>assessed</w:t>
      </w:r>
      <w:r w:rsidRPr="00654D89">
        <w:rPr>
          <w:lang w:val="en-US"/>
        </w:rPr>
        <w:t xml:space="preserve"> Australian </w:t>
      </w:r>
      <w:r w:rsidR="00875E72" w:rsidRPr="00654D89">
        <w:rPr>
          <w:lang w:val="en-US"/>
        </w:rPr>
        <w:t>citizens'</w:t>
      </w:r>
      <w:r w:rsidRPr="00654D89">
        <w:rPr>
          <w:lang w:val="en-US"/>
        </w:rPr>
        <w:t xml:space="preserve"> support for income-based access to schooling by gauging whether individuals consider it fair that higher-income parents can secure a better education for their children. Similarly, other cross-country comparative studies such as Lindh </w:t>
      </w:r>
      <w:r w:rsidR="00D860C9" w:rsidRPr="00654D89">
        <w:rPr>
          <w:lang w:val="en-US"/>
        </w:rPr>
        <w:fldChar w:fldCharType="begin"/>
      </w:r>
      <w:r w:rsidR="00E22673">
        <w:rPr>
          <w:lang w:val="en-US"/>
        </w:rPr>
        <w:instrText xml:space="preserve"> ADDIN ZOTERO_ITEM CSL_CITATION {"citationID":"EEmLn7eb","properties":{"formattedCitation":"(2015)","plainCitation":"(2015)","noteIndex":0},"citationItems":[{"id":600,"uris":["http://zotero.org/users/5414506/items/5K857S8L"],"itemData":{"id":600,"type":"article-journal","abstract":"This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D860C9" w:rsidRPr="00654D89">
        <w:rPr>
          <w:lang w:val="en-US"/>
        </w:rPr>
        <w:fldChar w:fldCharType="separate"/>
      </w:r>
      <w:r w:rsidR="00251673" w:rsidRPr="004E64EA">
        <w:rPr>
          <w:lang w:val="en-US"/>
        </w:rPr>
        <w:t>(2015)</w:t>
      </w:r>
      <w:r w:rsidR="00D860C9" w:rsidRPr="00654D89">
        <w:rPr>
          <w:lang w:val="en-US"/>
        </w:rPr>
        <w:fldChar w:fldCharType="end"/>
      </w:r>
      <w:r w:rsidRPr="00654D89">
        <w:rPr>
          <w:lang w:val="en-US"/>
        </w:rPr>
        <w:t xml:space="preserve"> and </w:t>
      </w:r>
      <w:proofErr w:type="spellStart"/>
      <w:r w:rsidRPr="00654D89">
        <w:rPr>
          <w:lang w:val="en-US"/>
        </w:rPr>
        <w:t>Svallfors</w:t>
      </w:r>
      <w:proofErr w:type="spellEnd"/>
      <w:r w:rsidRPr="00654D89">
        <w:rPr>
          <w:lang w:val="en-US"/>
        </w:rPr>
        <w:t xml:space="preserve"> </w:t>
      </w:r>
      <w:r w:rsidR="00D860C9" w:rsidRPr="00654D89">
        <w:rPr>
          <w:lang w:val="en-US"/>
        </w:rPr>
        <w:fldChar w:fldCharType="begin"/>
      </w:r>
      <w:r w:rsidR="00E22673">
        <w:rPr>
          <w:lang w:val="en-US"/>
        </w:rPr>
        <w:instrText xml:space="preserve"> ADDIN ZOTERO_ITEM CSL_CITATION {"citationID":"tcCM5DYs","properties":{"formattedCitation":"(2007)","plainCitation":"(2007)","noteIndex":0},"citationItems":[{"id":13193,"uris":["http://zotero.org/users/5414506/items/4IFFF6WH"],"itemData":{"id":13193,"type":"chapter","container-title":"The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r w:rsidR="00D860C9" w:rsidRPr="00654D89">
        <w:rPr>
          <w:lang w:val="en-US"/>
        </w:rPr>
        <w:fldChar w:fldCharType="separate"/>
      </w:r>
      <w:r w:rsidR="00251673" w:rsidRPr="004E64EA">
        <w:rPr>
          <w:lang w:val="en-US"/>
        </w:rPr>
        <w:t>(2007)</w:t>
      </w:r>
      <w:r w:rsidR="00D860C9" w:rsidRPr="00654D89">
        <w:rPr>
          <w:lang w:val="en-US"/>
        </w:rPr>
        <w:fldChar w:fldCharType="end"/>
      </w:r>
      <w:r w:rsidRPr="00654D89">
        <w:rPr>
          <w:lang w:val="en-US"/>
        </w:rPr>
        <w:t xml:space="preserve"> have combined both indicators as a general latent construct. A recent study by </w:t>
      </w:r>
      <w:r w:rsidR="00955FCC" w:rsidRPr="00654D89">
        <w:rPr>
          <w:lang w:val="en-US"/>
        </w:rPr>
        <w:t xml:space="preserve">Castilo et al. </w:t>
      </w:r>
      <w:r w:rsidRPr="00654D89">
        <w:rPr>
          <w:lang w:val="en-US"/>
        </w:rPr>
        <w:fldChar w:fldCharType="begin"/>
      </w:r>
      <w:r w:rsidR="00E22673">
        <w:rPr>
          <w:lang w:val="en-US"/>
        </w:rPr>
        <w:instrText xml:space="preserve"> ADDIN ZOTERO_ITEM CSL_CITATION {"citationID":"QUcTuXwz","properties":{"formattedCitation":"(2024)","plainCitation":"(2024)","noteIndex":0},"citationItems":[{"id":13346,"uris":["http://zotero.org/users/5414506/items/ZYS3I7T7"],"itemData":{"id":13346,"type":"article-journal","abstract":"Previous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sidRPr="00654D89">
        <w:rPr>
          <w:lang w:val="en-US"/>
        </w:rPr>
        <w:fldChar w:fldCharType="separate"/>
      </w:r>
      <w:r w:rsidR="00251673" w:rsidRPr="004E64EA">
        <w:rPr>
          <w:lang w:val="en-US"/>
        </w:rPr>
        <w:t>(2024)</w:t>
      </w:r>
      <w:r w:rsidRPr="00654D89">
        <w:rPr>
          <w:lang w:val="en-US"/>
        </w:rPr>
        <w:fldChar w:fldCharType="end"/>
      </w:r>
      <w:r w:rsidRPr="00654D89">
        <w:rPr>
          <w:lang w:val="en-US"/>
        </w:rPr>
        <w:t xml:space="preserve"> scrutinized market justice preferences </w:t>
      </w:r>
      <w:r w:rsidR="001B50C3" w:rsidRPr="00654D89">
        <w:rPr>
          <w:lang w:val="en-US"/>
        </w:rPr>
        <w:t xml:space="preserve">on </w:t>
      </w:r>
      <w:r w:rsidR="00875E72" w:rsidRPr="00654D89">
        <w:rPr>
          <w:lang w:val="en-US"/>
        </w:rPr>
        <w:t xml:space="preserve">the </w:t>
      </w:r>
      <w:r w:rsidR="001B50C3" w:rsidRPr="00654D89">
        <w:rPr>
          <w:lang w:val="en-US"/>
        </w:rPr>
        <w:t xml:space="preserve">student population in Chile </w:t>
      </w:r>
      <w:r w:rsidRPr="00654D89">
        <w:rPr>
          <w:lang w:val="en-US"/>
        </w:rPr>
        <w:t xml:space="preserve">in the domains of </w:t>
      </w:r>
      <w:r w:rsidR="00875E72" w:rsidRPr="00654D89">
        <w:rPr>
          <w:lang w:val="en-US"/>
        </w:rPr>
        <w:t>education</w:t>
      </w:r>
      <w:r w:rsidRPr="00654D89">
        <w:rPr>
          <w:lang w:val="en-US"/>
        </w:rPr>
        <w:t>, healthcare</w:t>
      </w:r>
      <w:r w:rsidR="00875E72" w:rsidRPr="00654D89">
        <w:rPr>
          <w:lang w:val="en-US"/>
        </w:rPr>
        <w:t>,</w:t>
      </w:r>
      <w:r w:rsidRPr="00654D89">
        <w:rPr>
          <w:lang w:val="en-US"/>
        </w:rPr>
        <w:t xml:space="preserve"> and pensions, as well </w:t>
      </w:r>
      <w:r w:rsidR="00560E40">
        <w:rPr>
          <w:lang w:val="en-US"/>
        </w:rPr>
        <w:t xml:space="preserve">as </w:t>
      </w:r>
      <w:r w:rsidRPr="00654D89">
        <w:rPr>
          <w:lang w:val="en-US"/>
        </w:rPr>
        <w:t xml:space="preserve">by employing a latent market justice measure. In this </w:t>
      </w:r>
      <w:r w:rsidR="00863E93" w:rsidRPr="00654D89">
        <w:rPr>
          <w:lang w:val="en-US"/>
        </w:rPr>
        <w:t>paper</w:t>
      </w:r>
      <w:r w:rsidRPr="00654D89">
        <w:rPr>
          <w:lang w:val="en-US"/>
        </w:rPr>
        <w:t xml:space="preserve">, I </w:t>
      </w:r>
      <w:r w:rsidR="00863E93" w:rsidRPr="00654D89">
        <w:rPr>
          <w:lang w:val="en-US"/>
        </w:rPr>
        <w:t>adopted</w:t>
      </w:r>
      <w:r w:rsidRPr="00654D89">
        <w:rPr>
          <w:lang w:val="en-US"/>
        </w:rPr>
        <w:t xml:space="preserve"> the latter approach to empirically scrutinize market justice preferences. </w:t>
      </w:r>
    </w:p>
    <w:p w14:paraId="1523741D" w14:textId="3E811687" w:rsidR="002632A2" w:rsidRPr="00654D89" w:rsidRDefault="00BB5CF8" w:rsidP="00BB5CF8">
      <w:pPr>
        <w:pStyle w:val="Heading2"/>
        <w:rPr>
          <w:lang w:val="en-US"/>
        </w:rPr>
      </w:pPr>
      <w:r w:rsidRPr="64223398">
        <w:rPr>
          <w:lang w:val="en-US"/>
        </w:rPr>
        <w:t xml:space="preserve">Does time </w:t>
      </w:r>
      <w:r w:rsidR="003A7859" w:rsidRPr="64223398">
        <w:rPr>
          <w:lang w:val="en-US"/>
        </w:rPr>
        <w:t>matter?</w:t>
      </w:r>
      <w:r w:rsidRPr="64223398">
        <w:rPr>
          <w:lang w:val="en-US"/>
        </w:rPr>
        <w:t xml:space="preserve"> </w:t>
      </w:r>
      <w:r w:rsidR="003A7859" w:rsidRPr="64223398">
        <w:rPr>
          <w:lang w:val="en-US"/>
        </w:rPr>
        <w:t>The</w:t>
      </w:r>
      <w:r w:rsidR="0006570C" w:rsidRPr="64223398">
        <w:rPr>
          <w:lang w:val="en-US"/>
        </w:rPr>
        <w:t xml:space="preserve"> role of </w:t>
      </w:r>
      <w:r w:rsidR="00C1625B" w:rsidRPr="64223398">
        <w:rPr>
          <w:lang w:val="en-US"/>
        </w:rPr>
        <w:t>(changes in) individual</w:t>
      </w:r>
      <w:r w:rsidR="00560E40">
        <w:rPr>
          <w:lang w:val="en-US"/>
        </w:rPr>
        <w:t xml:space="preserve"> structural position</w:t>
      </w:r>
      <w:r w:rsidR="00C1625B" w:rsidRPr="64223398">
        <w:rPr>
          <w:lang w:val="en-US"/>
        </w:rPr>
        <w:t xml:space="preserve"> and network</w:t>
      </w:r>
      <w:r w:rsidR="48228BC9" w:rsidRPr="64223398">
        <w:rPr>
          <w:lang w:val="en-US"/>
        </w:rPr>
        <w:t>s</w:t>
      </w:r>
      <w:r w:rsidR="00C1625B" w:rsidRPr="64223398">
        <w:rPr>
          <w:lang w:val="en-US"/>
        </w:rPr>
        <w:t xml:space="preserve"> </w:t>
      </w:r>
      <w:r w:rsidRPr="64223398">
        <w:rPr>
          <w:lang w:val="en-US"/>
        </w:rPr>
        <w:t xml:space="preserve">in attitudes towards inequality  </w:t>
      </w:r>
    </w:p>
    <w:p w14:paraId="06020BB3" w14:textId="18394776" w:rsidR="000F0F25" w:rsidRPr="00654D89" w:rsidRDefault="001E5802" w:rsidP="005E320B">
      <w:pPr>
        <w:pStyle w:val="Heading3"/>
      </w:pPr>
      <w:commentRangeStart w:id="4"/>
      <w:r w:rsidRPr="00654D89">
        <w:t>Socioeconomic status</w:t>
      </w:r>
      <w:r w:rsidR="007D5628" w:rsidRPr="00654D89">
        <w:t xml:space="preserve"> and </w:t>
      </w:r>
      <w:r w:rsidRPr="00654D89">
        <w:t xml:space="preserve">attitudes </w:t>
      </w:r>
      <w:r w:rsidR="007D5628" w:rsidRPr="00654D89">
        <w:t>toward</w:t>
      </w:r>
      <w:r w:rsidRPr="00654D89">
        <w:t xml:space="preserve"> inequality</w:t>
      </w:r>
      <w:commentRangeEnd w:id="4"/>
      <w:r w:rsidR="005E320B" w:rsidRPr="00654D89">
        <w:rPr>
          <w:rStyle w:val="CommentReference"/>
          <w:rFonts w:ascii="Arial" w:eastAsia="Arial" w:hAnsi="Arial" w:cs="Arial"/>
          <w:b w:val="0"/>
          <w:lang w:val="es"/>
        </w:rPr>
        <w:commentReference w:id="4"/>
      </w:r>
      <w:r w:rsidRPr="00654D89">
        <w:t xml:space="preserve"> </w:t>
      </w:r>
    </w:p>
    <w:p w14:paraId="5EC72B37" w14:textId="04CE27B9" w:rsidR="003D716A" w:rsidRDefault="006C2F9C" w:rsidP="003D716A">
      <w:pPr>
        <w:rPr>
          <w:lang w:val="en-US"/>
        </w:rPr>
      </w:pPr>
      <w:r w:rsidRPr="00654D89">
        <w:rPr>
          <w:lang w:val="en-US"/>
        </w:rPr>
        <w:t xml:space="preserve">Most of </w:t>
      </w:r>
      <w:r w:rsidR="00C4762A" w:rsidRPr="00654D89">
        <w:rPr>
          <w:lang w:val="en-US"/>
        </w:rPr>
        <w:t xml:space="preserve">the </w:t>
      </w:r>
      <w:r w:rsidR="00266AFA" w:rsidRPr="00654D89">
        <w:rPr>
          <w:lang w:val="en-US"/>
        </w:rPr>
        <w:t>studies</w:t>
      </w:r>
      <w:r w:rsidR="00C4762A" w:rsidRPr="00654D89">
        <w:rPr>
          <w:lang w:val="en-US"/>
        </w:rPr>
        <w:t xml:space="preserve"> point out </w:t>
      </w:r>
      <w:r w:rsidR="00EA7676" w:rsidRPr="00654D89">
        <w:rPr>
          <w:lang w:val="en-US"/>
        </w:rPr>
        <w:t>th</w:t>
      </w:r>
      <w:r w:rsidR="00C12E3F" w:rsidRPr="00654D89">
        <w:rPr>
          <w:lang w:val="en-US"/>
        </w:rPr>
        <w:t>at</w:t>
      </w:r>
      <w:r w:rsidR="00EA7676" w:rsidRPr="00654D89">
        <w:rPr>
          <w:lang w:val="en-US"/>
        </w:rPr>
        <w:t xml:space="preserve"> individual </w:t>
      </w:r>
      <w:r w:rsidR="00831B83" w:rsidRPr="00654D89">
        <w:rPr>
          <w:lang w:val="en-US"/>
        </w:rPr>
        <w:t xml:space="preserve">socioeconomic </w:t>
      </w:r>
      <w:r w:rsidR="00C12E3F" w:rsidRPr="00654D89">
        <w:rPr>
          <w:lang w:val="en-US"/>
        </w:rPr>
        <w:t>position</w:t>
      </w:r>
      <w:r w:rsidR="00831B83" w:rsidRPr="00654D89">
        <w:rPr>
          <w:lang w:val="en-US"/>
        </w:rPr>
        <w:t xml:space="preserve"> </w:t>
      </w:r>
      <w:r w:rsidR="00D6718E" w:rsidRPr="00654D89">
        <w:rPr>
          <w:lang w:val="en-US"/>
        </w:rPr>
        <w:t>i</w:t>
      </w:r>
      <w:r w:rsidR="00C4762A" w:rsidRPr="00654D89">
        <w:rPr>
          <w:lang w:val="en-US"/>
        </w:rPr>
        <w:t>s an important</w:t>
      </w:r>
      <w:r w:rsidR="00831B83" w:rsidRPr="00654D89">
        <w:rPr>
          <w:lang w:val="en-US"/>
        </w:rPr>
        <w:t xml:space="preserve"> </w:t>
      </w:r>
      <w:r w:rsidR="00266AFA" w:rsidRPr="00654D89">
        <w:rPr>
          <w:lang w:val="en-US"/>
        </w:rPr>
        <w:t>predicting factor of</w:t>
      </w:r>
      <w:r w:rsidR="00831B83" w:rsidRPr="00654D89">
        <w:rPr>
          <w:lang w:val="en-US"/>
        </w:rPr>
        <w:t xml:space="preserve"> market justice preference</w:t>
      </w:r>
      <w:r w:rsidR="00C82E2A" w:rsidRPr="00654D89">
        <w:rPr>
          <w:lang w:val="en-US"/>
        </w:rPr>
        <w:t>s</w:t>
      </w:r>
      <w:r w:rsidR="00831B83" w:rsidRPr="00654D89">
        <w:rPr>
          <w:lang w:val="en-US"/>
        </w:rPr>
        <w:t xml:space="preserve">. </w:t>
      </w:r>
      <w:r w:rsidR="000870DF" w:rsidRPr="00654D89">
        <w:rPr>
          <w:lang w:val="en-US"/>
        </w:rPr>
        <w:t xml:space="preserve">This has been explained </w:t>
      </w:r>
      <w:r w:rsidR="00266AFA" w:rsidRPr="00654D89">
        <w:rPr>
          <w:lang w:val="en-US"/>
        </w:rPr>
        <w:t>mainly</w:t>
      </w:r>
      <w:r w:rsidR="005D3587" w:rsidRPr="00654D89">
        <w:rPr>
          <w:lang w:val="en-US"/>
        </w:rPr>
        <w:t xml:space="preserve"> – but </w:t>
      </w:r>
      <w:r w:rsidR="00266AFA" w:rsidRPr="00654D89">
        <w:rPr>
          <w:lang w:val="en-US"/>
        </w:rPr>
        <w:t>not exclus</w:t>
      </w:r>
      <w:r w:rsidR="00F607F1" w:rsidRPr="00654D89">
        <w:rPr>
          <w:lang w:val="en-US"/>
        </w:rPr>
        <w:t>ive</w:t>
      </w:r>
      <w:r w:rsidR="00266AFA" w:rsidRPr="00654D89">
        <w:rPr>
          <w:lang w:val="en-US"/>
        </w:rPr>
        <w:t>ly</w:t>
      </w:r>
      <w:r w:rsidR="00F607F1" w:rsidRPr="00654D89">
        <w:rPr>
          <w:lang w:val="en-US"/>
        </w:rPr>
        <w:t xml:space="preserve"> </w:t>
      </w:r>
      <w:r w:rsidR="005D3587" w:rsidRPr="00654D89">
        <w:rPr>
          <w:lang w:val="en-US"/>
        </w:rPr>
        <w:t xml:space="preserve">by </w:t>
      </w:r>
      <w:r w:rsidR="000870DF" w:rsidRPr="00654D89">
        <w:rPr>
          <w:lang w:val="en-US"/>
        </w:rPr>
        <w:t xml:space="preserve">self-interested motivations on the expected desirability of market-based distributions over state-based redistribution among the socioeconomically advantaged groups </w:t>
      </w:r>
      <w:r w:rsidR="000870DF" w:rsidRPr="00654D89">
        <w:rPr>
          <w:lang w:val="en-US"/>
        </w:rPr>
        <w:fldChar w:fldCharType="begin"/>
      </w:r>
      <w:r w:rsidR="00E22673">
        <w:rPr>
          <w:lang w:val="en-US"/>
        </w:rPr>
        <w:instrText xml:space="preserve"> ADDIN ZOTERO_ITEM CSL_CITATION {"citationID":"AWImA6Gx","properties":{"formattedCitation":"(Lindh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0870DF" w:rsidRPr="00654D89">
        <w:rPr>
          <w:lang w:val="en-US"/>
        </w:rPr>
        <w:fldChar w:fldCharType="separate"/>
      </w:r>
      <w:r w:rsidR="00224919" w:rsidRPr="00224919">
        <w:rPr>
          <w:lang w:val="en-US"/>
        </w:rPr>
        <w:t>(Lindh &amp; McCall, 2020)</w:t>
      </w:r>
      <w:r w:rsidR="000870DF" w:rsidRPr="00654D89">
        <w:rPr>
          <w:lang w:val="en-US"/>
        </w:rPr>
        <w:fldChar w:fldCharType="end"/>
      </w:r>
      <w:r w:rsidR="008B60E0" w:rsidRPr="00654D89">
        <w:rPr>
          <w:lang w:val="en-US"/>
        </w:rPr>
        <w:t xml:space="preserve">. </w:t>
      </w:r>
      <w:r w:rsidR="00831B83" w:rsidRPr="00654D89">
        <w:rPr>
          <w:lang w:val="en-US"/>
        </w:rPr>
        <w:t>Higher-</w:t>
      </w:r>
      <w:r w:rsidR="00FD447E" w:rsidRPr="00654D89">
        <w:rPr>
          <w:lang w:val="en-US"/>
        </w:rPr>
        <w:t>status</w:t>
      </w:r>
      <w:r w:rsidR="00831B83" w:rsidRPr="00654D89">
        <w:rPr>
          <w:lang w:val="en-US"/>
        </w:rPr>
        <w:t xml:space="preserve"> individuals</w:t>
      </w:r>
      <w:r w:rsidR="0084193E" w:rsidRPr="00654D89">
        <w:rPr>
          <w:lang w:val="en-US"/>
        </w:rPr>
        <w:t>, with higher educational credentials</w:t>
      </w:r>
      <w:r w:rsidR="00831B83" w:rsidRPr="00654D89">
        <w:rPr>
          <w:lang w:val="en-US"/>
        </w:rPr>
        <w:t xml:space="preserve"> in better-paying </w:t>
      </w:r>
      <w:r w:rsidR="0081126B" w:rsidRPr="00654D89">
        <w:rPr>
          <w:lang w:val="en-US"/>
        </w:rPr>
        <w:t xml:space="preserve">and secure </w:t>
      </w:r>
      <w:r w:rsidR="00831B83" w:rsidRPr="00654D89">
        <w:rPr>
          <w:lang w:val="en-US"/>
        </w:rPr>
        <w:t>labor</w:t>
      </w:r>
      <w:r w:rsidR="0081126B" w:rsidRPr="00654D89">
        <w:rPr>
          <w:lang w:val="en-US"/>
        </w:rPr>
        <w:t xml:space="preserve"> </w:t>
      </w:r>
      <w:r w:rsidR="00831B83" w:rsidRPr="00654D89">
        <w:rPr>
          <w:lang w:val="en-US"/>
        </w:rPr>
        <w:t>market positions</w:t>
      </w:r>
      <w:r w:rsidR="00363590" w:rsidRPr="00654D89">
        <w:rPr>
          <w:lang w:val="en-US"/>
        </w:rPr>
        <w:t>,</w:t>
      </w:r>
      <w:r w:rsidR="00831B83" w:rsidRPr="00654D89">
        <w:rPr>
          <w:lang w:val="en-US"/>
        </w:rPr>
        <w:t xml:space="preserve"> are less likely to challenge market-based distribution, as they justify </w:t>
      </w:r>
      <w:r w:rsidR="0081126B" w:rsidRPr="00654D89">
        <w:rPr>
          <w:lang w:val="en-US"/>
        </w:rPr>
        <w:t xml:space="preserve">to a greater extent </w:t>
      </w:r>
      <w:r w:rsidR="00831B83" w:rsidRPr="00654D89">
        <w:rPr>
          <w:lang w:val="en-US"/>
        </w:rPr>
        <w:t xml:space="preserve">that access to welfare should be determined by one's ability to pay, compared to those with </w:t>
      </w:r>
      <w:r w:rsidR="00AE4069" w:rsidRPr="00654D89">
        <w:rPr>
          <w:lang w:val="en-US"/>
        </w:rPr>
        <w:t>disadvantaged</w:t>
      </w:r>
      <w:r w:rsidR="00831B83" w:rsidRPr="00654D89">
        <w:rPr>
          <w:lang w:val="en-US"/>
        </w:rPr>
        <w:t xml:space="preserve"> </w:t>
      </w:r>
      <w:r w:rsidR="00A10B88" w:rsidRPr="00654D89">
        <w:rPr>
          <w:lang w:val="en-US"/>
        </w:rPr>
        <w:t>labor market positions</w:t>
      </w:r>
      <w:r w:rsidR="00831B83" w:rsidRPr="00654D89">
        <w:rPr>
          <w:lang w:val="en-US"/>
        </w:rPr>
        <w:t xml:space="preserve"> </w:t>
      </w:r>
      <w:r w:rsidR="00831B83" w:rsidRPr="00654D89">
        <w:rPr>
          <w:lang w:val="en-US"/>
        </w:rPr>
        <w:fldChar w:fldCharType="begin"/>
      </w:r>
      <w:r w:rsidR="00E22673">
        <w:rPr>
          <w:lang w:val="en-US"/>
        </w:rPr>
        <w:instrText xml:space="preserve"> ADDIN ZOTERO_ITEM CSL_CITATION {"citationID":"YxX3VASA","properties":{"formattedCitation":"(Svallfors,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831B83" w:rsidRPr="00654D89">
        <w:rPr>
          <w:lang w:val="en-US"/>
        </w:rPr>
        <w:fldChar w:fldCharType="separate"/>
      </w:r>
      <w:r w:rsidR="00251673" w:rsidRPr="004E64EA">
        <w:rPr>
          <w:lang w:val="en-US"/>
        </w:rPr>
        <w:t>(Svallfors, 2007)</w:t>
      </w:r>
      <w:r w:rsidR="00831B83" w:rsidRPr="00654D89">
        <w:rPr>
          <w:lang w:val="en-US"/>
        </w:rPr>
        <w:fldChar w:fldCharType="end"/>
      </w:r>
      <w:r w:rsidR="00022BDF" w:rsidRPr="00654D89">
        <w:rPr>
          <w:lang w:val="en-US"/>
        </w:rPr>
        <w:t>.</w:t>
      </w:r>
      <w:r w:rsidR="00F85F5A" w:rsidRPr="00654D89">
        <w:rPr>
          <w:lang w:val="en-US"/>
        </w:rPr>
        <w:t xml:space="preserve"> </w:t>
      </w:r>
      <w:r w:rsidR="00783476" w:rsidRPr="00654D89">
        <w:rPr>
          <w:lang w:val="en-US"/>
        </w:rPr>
        <w:t>Empirically</w:t>
      </w:r>
      <w:r w:rsidR="0084193E" w:rsidRPr="00654D89">
        <w:rPr>
          <w:lang w:val="en-US"/>
        </w:rPr>
        <w:t xml:space="preserve">, </w:t>
      </w:r>
      <w:r w:rsidR="00783476" w:rsidRPr="00654D89">
        <w:rPr>
          <w:lang w:val="en-US"/>
        </w:rPr>
        <w:t xml:space="preserve">it has been consistently demonstrated that those in </w:t>
      </w:r>
      <w:r w:rsidR="0084193E" w:rsidRPr="00654D89">
        <w:rPr>
          <w:lang w:val="en-US"/>
        </w:rPr>
        <w:t xml:space="preserve">socioeconomically advantaged </w:t>
      </w:r>
      <w:r w:rsidR="00783476" w:rsidRPr="00654D89">
        <w:rPr>
          <w:lang w:val="en-US"/>
        </w:rPr>
        <w:t>positions</w:t>
      </w:r>
      <w:r w:rsidR="007E6DE7" w:rsidRPr="00654D89">
        <w:rPr>
          <w:lang w:val="en-US"/>
        </w:rPr>
        <w:t xml:space="preserve"> </w:t>
      </w:r>
      <w:r w:rsidR="00783476" w:rsidRPr="00654D89">
        <w:rPr>
          <w:lang w:val="en-US"/>
        </w:rPr>
        <w:t>endorse the idea that</w:t>
      </w:r>
      <w:r w:rsidR="00831B83" w:rsidRPr="00654D89">
        <w:rPr>
          <w:lang w:val="en-US"/>
        </w:rPr>
        <w:t xml:space="preserve"> those with higher incomes </w:t>
      </w:r>
      <w:r w:rsidR="00A26B14" w:rsidRPr="00654D89">
        <w:rPr>
          <w:lang w:val="en-US"/>
        </w:rPr>
        <w:t xml:space="preserve">should be able to </w:t>
      </w:r>
      <w:r w:rsidR="00831B83" w:rsidRPr="00654D89">
        <w:rPr>
          <w:lang w:val="en-US"/>
        </w:rPr>
        <w:t xml:space="preserve">pay more for better </w:t>
      </w:r>
      <w:r w:rsidR="00A26B14" w:rsidRPr="00654D89">
        <w:rPr>
          <w:lang w:val="en-US"/>
        </w:rPr>
        <w:t>social services in the domains of education</w:t>
      </w:r>
      <w:r w:rsidR="00287106" w:rsidRPr="00654D89">
        <w:rPr>
          <w:lang w:val="en-US"/>
        </w:rPr>
        <w:t xml:space="preserve"> </w:t>
      </w:r>
      <w:r w:rsidR="00287106" w:rsidRPr="00654D89">
        <w:rPr>
          <w:lang w:val="en-US"/>
        </w:rPr>
        <w:fldChar w:fldCharType="begin"/>
      </w:r>
      <w:r w:rsidR="00E22673">
        <w:rPr>
          <w:lang w:val="en-US"/>
        </w:rPr>
        <w:instrText xml:space="preserve"> ADDIN ZOTERO_ITEM CSL_CITATION {"citationID":"QwGX50FH","properties":{"formattedCitation":"(Lee &amp; Stacey, 2023)","plainCitation":"(Lee &amp; Stacey, 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287106" w:rsidRPr="00654D89">
        <w:rPr>
          <w:lang w:val="en-US"/>
        </w:rPr>
        <w:fldChar w:fldCharType="separate"/>
      </w:r>
      <w:r w:rsidR="00224919" w:rsidRPr="00224919">
        <w:rPr>
          <w:lang w:val="en-US"/>
        </w:rPr>
        <w:t>(Lee &amp; Stacey, 2023)</w:t>
      </w:r>
      <w:r w:rsidR="00287106" w:rsidRPr="00654D89">
        <w:rPr>
          <w:lang w:val="en-US"/>
        </w:rPr>
        <w:fldChar w:fldCharType="end"/>
      </w:r>
      <w:r w:rsidR="00831B83" w:rsidRPr="00654D89">
        <w:rPr>
          <w:lang w:val="en-US"/>
        </w:rPr>
        <w:t>,</w:t>
      </w:r>
      <w:r w:rsidR="00187AC5" w:rsidRPr="00654D89">
        <w:rPr>
          <w:lang w:val="en-US"/>
        </w:rPr>
        <w:t xml:space="preserve"> healthcare</w:t>
      </w:r>
      <w:r w:rsidR="00831B83" w:rsidRPr="00654D89">
        <w:rPr>
          <w:lang w:val="en-US"/>
        </w:rPr>
        <w:t xml:space="preserve"> </w:t>
      </w:r>
      <w:r w:rsidR="00287106" w:rsidRPr="00654D89">
        <w:rPr>
          <w:lang w:val="en-US"/>
        </w:rPr>
        <w:fldChar w:fldCharType="begin"/>
      </w:r>
      <w:r w:rsidR="00E22673">
        <w:rPr>
          <w:lang w:val="en-US"/>
        </w:rPr>
        <w:instrText xml:space="preserve"> ADDIN ZOTERO_ITEM CSL_CITATION {"citationID":"ycB8glB2","properties":{"formattedCitation":"(Immergut &amp; Schneider, 2020; von dem Knesebeck et al., 2016)","plainCitation":"(Immergut &amp; Schneider, 2020; von dem Knesebeck et al.,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instrText>
      </w:r>
      <w:r w:rsidR="00287106" w:rsidRPr="00654D89">
        <w:rPr>
          <w:lang w:val="en-US"/>
        </w:rPr>
        <w:fldChar w:fldCharType="separate"/>
      </w:r>
      <w:r w:rsidR="00224919" w:rsidRPr="00224919">
        <w:rPr>
          <w:lang w:val="en-US"/>
        </w:rPr>
        <w:t xml:space="preserve">(Immergut &amp; Schneider, 2020; von </w:t>
      </w:r>
      <w:r w:rsidR="00224919" w:rsidRPr="00224919">
        <w:rPr>
          <w:lang w:val="en-US"/>
        </w:rPr>
        <w:lastRenderedPageBreak/>
        <w:t>dem Knesebeck et al., 2016)</w:t>
      </w:r>
      <w:r w:rsidR="00287106" w:rsidRPr="00654D89">
        <w:rPr>
          <w:lang w:val="en-US"/>
        </w:rPr>
        <w:fldChar w:fldCharType="end"/>
      </w:r>
      <w:r w:rsidR="00287106" w:rsidRPr="00654D89">
        <w:rPr>
          <w:lang w:val="en-US"/>
        </w:rPr>
        <w:t xml:space="preserve"> </w:t>
      </w:r>
      <w:r w:rsidR="00831B83" w:rsidRPr="00654D89">
        <w:rPr>
          <w:lang w:val="en-US"/>
        </w:rPr>
        <w:t>and old age pensions</w:t>
      </w:r>
      <w:r w:rsidR="00B02078" w:rsidRPr="00654D89">
        <w:rPr>
          <w:lang w:val="en-US"/>
        </w:rPr>
        <w:t xml:space="preserve"> </w:t>
      </w:r>
      <w:r w:rsidR="00B02078" w:rsidRPr="00654D89">
        <w:rPr>
          <w:lang w:val="en-US"/>
        </w:rPr>
        <w:fldChar w:fldCharType="begin"/>
      </w:r>
      <w:r w:rsidR="00E22673">
        <w:rPr>
          <w:lang w:val="en-US"/>
        </w:rPr>
        <w:instrText xml:space="preserve"> ADDIN ZOTERO_ITEM CSL_CITATION {"citationID":"29sQHKwg","properties":{"formattedCitation":"(Castillo et al., 2024)","plainCitation":"(Castillo et al., 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B02078" w:rsidRPr="00654D89">
        <w:rPr>
          <w:lang w:val="en-US"/>
        </w:rPr>
        <w:fldChar w:fldCharType="separate"/>
      </w:r>
      <w:r w:rsidR="00251673" w:rsidRPr="004E64EA">
        <w:rPr>
          <w:lang w:val="en-US"/>
        </w:rPr>
        <w:t>(Castillo et al., 2024)</w:t>
      </w:r>
      <w:r w:rsidR="00B02078" w:rsidRPr="00654D89">
        <w:rPr>
          <w:lang w:val="en-US"/>
        </w:rPr>
        <w:fldChar w:fldCharType="end"/>
      </w:r>
      <w:r w:rsidR="00B02078" w:rsidRPr="00654D89">
        <w:rPr>
          <w:lang w:val="en-US"/>
        </w:rPr>
        <w:t>.</w:t>
      </w:r>
      <w:r w:rsidR="00F64A41" w:rsidRPr="00654D89">
        <w:rPr>
          <w:lang w:val="en-US"/>
        </w:rPr>
        <w:t xml:space="preserve"> Similarly, Lindh </w:t>
      </w:r>
      <w:r w:rsidR="00F64A41" w:rsidRPr="00654D89">
        <w:rPr>
          <w:lang w:val="en-US"/>
        </w:rPr>
        <w:fldChar w:fldCharType="begin"/>
      </w:r>
      <w:r w:rsidR="00E22673">
        <w:rPr>
          <w:lang w:val="en-US"/>
        </w:rPr>
        <w:instrText xml:space="preserve"> ADDIN ZOTERO_ITEM CSL_CITATION {"citationID":"q6GbizjI","properties":{"formattedCitation":"(2015)","plainCitation":"(2015)","noteIndex":0},"citationItems":[{"id":600,"uris":["http://zotero.org/users/5414506/items/5K857S8L"],"itemData":{"id":600,"type":"article-journal","abstract":"This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F64A41" w:rsidRPr="00654D89">
        <w:rPr>
          <w:lang w:val="en-US"/>
        </w:rPr>
        <w:fldChar w:fldCharType="separate"/>
      </w:r>
      <w:r w:rsidR="00251673" w:rsidRPr="004E64EA">
        <w:rPr>
          <w:lang w:val="en-US"/>
        </w:rPr>
        <w:t>(2015)</w:t>
      </w:r>
      <w:r w:rsidR="00F64A41" w:rsidRPr="00654D89">
        <w:rPr>
          <w:lang w:val="en-US"/>
        </w:rPr>
        <w:fldChar w:fldCharType="end"/>
      </w:r>
      <w:r w:rsidR="00F64A41" w:rsidRPr="00654D89">
        <w:rPr>
          <w:lang w:val="en-US"/>
        </w:rPr>
        <w:t xml:space="preserve"> argues that </w:t>
      </w:r>
      <w:r w:rsidR="001E0D58" w:rsidRPr="00654D89">
        <w:rPr>
          <w:lang w:val="en-US"/>
        </w:rPr>
        <w:t>upper</w:t>
      </w:r>
      <w:r w:rsidR="00F64A41" w:rsidRPr="00654D89">
        <w:rPr>
          <w:lang w:val="en-US"/>
        </w:rPr>
        <w:t>-class individuals support market-based social service distribution because they benefit from systems that align with their financial independence</w:t>
      </w:r>
      <w:r w:rsidR="00E638C1" w:rsidRPr="00654D89">
        <w:rPr>
          <w:lang w:val="en-US"/>
        </w:rPr>
        <w:t>, without relying on public support</w:t>
      </w:r>
      <w:r w:rsidR="00F64A41" w:rsidRPr="00654D89">
        <w:rPr>
          <w:lang w:val="en-US"/>
        </w:rPr>
        <w:t>. In contrast, working-class individuals, often dependent on public services, prefer equitable</w:t>
      </w:r>
      <w:r w:rsidR="00AE61EF" w:rsidRPr="00654D89">
        <w:rPr>
          <w:lang w:val="en-US"/>
        </w:rPr>
        <w:t xml:space="preserve"> </w:t>
      </w:r>
      <w:r w:rsidR="00F64A41" w:rsidRPr="00654D89">
        <w:rPr>
          <w:lang w:val="en-US"/>
        </w:rPr>
        <w:t>access rather than market-driven systems.</w:t>
      </w:r>
      <w:r w:rsidR="00896D9B" w:rsidRPr="00654D89">
        <w:rPr>
          <w:lang w:val="en-US"/>
        </w:rPr>
        <w:t xml:space="preserve"> Hereby, </w:t>
      </w:r>
      <w:r w:rsidR="00E32E76" w:rsidRPr="00654D89">
        <w:rPr>
          <w:lang w:val="en-US"/>
        </w:rPr>
        <w:t>market-based social insurance and services can be appealing to higher-income individuals as an alternative as they involve no redistribution</w:t>
      </w:r>
      <w:r w:rsidR="00C178EE" w:rsidRPr="00654D89">
        <w:rPr>
          <w:lang w:val="en-US"/>
        </w:rPr>
        <w:t xml:space="preserve"> </w:t>
      </w:r>
      <w:commentRangeStart w:id="5"/>
      <w:r w:rsidR="00E32E76" w:rsidRPr="00654D89">
        <w:rPr>
          <w:lang w:val="en-US"/>
        </w:rPr>
        <w:fldChar w:fldCharType="begin"/>
      </w:r>
      <w:r w:rsidR="00E22673">
        <w:rPr>
          <w:lang w:val="en-US"/>
        </w:rPr>
        <w:instrText xml:space="preserve"> ADDIN ZOTERO_ITEM CSL_CITATION {"citationID":"4ILB1TfW","properties":{"formattedCitation":"(Busemeyer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E32E76" w:rsidRPr="00654D89">
        <w:rPr>
          <w:lang w:val="en-US"/>
        </w:rPr>
        <w:fldChar w:fldCharType="separate"/>
      </w:r>
      <w:r w:rsidR="00224919" w:rsidRPr="00224919">
        <w:rPr>
          <w:lang w:val="en-US"/>
        </w:rPr>
        <w:t>(Busemeyer &amp; Iversen, 2020)</w:t>
      </w:r>
      <w:r w:rsidR="00E32E76" w:rsidRPr="00654D89">
        <w:rPr>
          <w:lang w:val="en-US"/>
        </w:rPr>
        <w:fldChar w:fldCharType="end"/>
      </w:r>
      <w:commentRangeEnd w:id="5"/>
      <w:r w:rsidR="008218FB" w:rsidRPr="00654D89">
        <w:rPr>
          <w:rStyle w:val="CommentReference"/>
        </w:rPr>
        <w:commentReference w:id="5"/>
      </w:r>
      <w:r w:rsidR="00E32E76" w:rsidRPr="00654D89">
        <w:rPr>
          <w:lang w:val="en-US"/>
        </w:rPr>
        <w:t xml:space="preserve">. </w:t>
      </w:r>
      <w:r w:rsidR="003F031F" w:rsidRPr="00654D89">
        <w:rPr>
          <w:lang w:val="en-US"/>
        </w:rPr>
        <w:t xml:space="preserve">Another argument is that </w:t>
      </w:r>
      <w:r w:rsidR="0015640C" w:rsidRPr="00654D89">
        <w:rPr>
          <w:lang w:val="en-US"/>
        </w:rPr>
        <w:t>h</w:t>
      </w:r>
      <w:r w:rsidR="006C2A3E" w:rsidRPr="00654D89">
        <w:rPr>
          <w:lang w:val="en-US"/>
        </w:rPr>
        <w:t xml:space="preserve">igher-income </w:t>
      </w:r>
      <w:r w:rsidR="00827904" w:rsidRPr="00654D89">
        <w:rPr>
          <w:lang w:val="en-US"/>
        </w:rPr>
        <w:t xml:space="preserve">and educated </w:t>
      </w:r>
      <w:r w:rsidR="0015640C" w:rsidRPr="00654D89">
        <w:rPr>
          <w:lang w:val="en-US"/>
        </w:rPr>
        <w:t>individuals</w:t>
      </w:r>
      <w:r w:rsidR="006C2A3E" w:rsidRPr="00654D89">
        <w:rPr>
          <w:lang w:val="en-US"/>
        </w:rPr>
        <w:t xml:space="preserve">, who often benefit from market-based distributions, are more likely to view income inequality as fair and merit-based </w:t>
      </w:r>
      <w:r w:rsidR="00E901D7" w:rsidRPr="00654D89">
        <w:rPr>
          <w:lang w:val="en-US"/>
        </w:rPr>
        <w:fldChar w:fldCharType="begin"/>
      </w:r>
      <w:r w:rsidR="00E22673">
        <w:rPr>
          <w:lang w:val="en-US"/>
        </w:rPr>
        <w:instrText xml:space="preserve"> ADDIN ZOTERO_ITEM CSL_CITATION {"citationID":"tbMYUUXw","properties":{"formattedCitation":"(Kluegel et al., 1999; Svallfors, 2007)","plainCitation":"(Kluegel et al., 1999; Svallfors, 2007)","noteIndex":0},"citationItems":[{"id":13547,"uris":["http://zotero.org/users/5414506/items/2GJZPHXS"],"itemData":{"id":13547,"type":"article-journal","abstract":"This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E901D7" w:rsidRPr="00654D89">
        <w:rPr>
          <w:lang w:val="en-US"/>
        </w:rPr>
        <w:fldChar w:fldCharType="separate"/>
      </w:r>
      <w:r w:rsidR="00251673" w:rsidRPr="004E64EA">
        <w:rPr>
          <w:lang w:val="en-US"/>
        </w:rPr>
        <w:t>(Kluegel et al., 1999; Svallfors, 2007)</w:t>
      </w:r>
      <w:r w:rsidR="00E901D7" w:rsidRPr="00654D89">
        <w:rPr>
          <w:lang w:val="en-US"/>
        </w:rPr>
        <w:fldChar w:fldCharType="end"/>
      </w:r>
      <w:r w:rsidR="006C2A3E" w:rsidRPr="00654D89">
        <w:rPr>
          <w:lang w:val="en-US"/>
        </w:rPr>
        <w:t xml:space="preserve">. </w:t>
      </w:r>
      <w:r w:rsidR="003F031F" w:rsidRPr="00654D89">
        <w:rPr>
          <w:lang w:val="en-US"/>
        </w:rPr>
        <w:t xml:space="preserve">Also, </w:t>
      </w:r>
      <w:r w:rsidR="006C2A3E" w:rsidRPr="00654D89">
        <w:rPr>
          <w:lang w:val="en-US"/>
        </w:rPr>
        <w:t xml:space="preserve">higher educational </w:t>
      </w:r>
      <w:r w:rsidR="00832338" w:rsidRPr="00654D89">
        <w:rPr>
          <w:lang w:val="en-US"/>
        </w:rPr>
        <w:t>credentials</w:t>
      </w:r>
      <w:r w:rsidR="006C2A3E" w:rsidRPr="00654D89">
        <w:rPr>
          <w:lang w:val="en-US"/>
        </w:rPr>
        <w:t xml:space="preserve"> </w:t>
      </w:r>
      <w:r w:rsidR="005D323D" w:rsidRPr="00654D89">
        <w:rPr>
          <w:lang w:val="en-US"/>
        </w:rPr>
        <w:t xml:space="preserve">are </w:t>
      </w:r>
      <w:r w:rsidR="00CE1E17" w:rsidRPr="00654D89">
        <w:rPr>
          <w:lang w:val="en-US"/>
        </w:rPr>
        <w:t>associated</w:t>
      </w:r>
      <w:r w:rsidR="006C2A3E" w:rsidRPr="00654D89">
        <w:rPr>
          <w:lang w:val="en-US"/>
        </w:rPr>
        <w:t xml:space="preserve"> with greater acceptance of meritocratic ideals and the belief that the market rewards personal achievement </w:t>
      </w:r>
      <w:r w:rsidR="00187AC5" w:rsidRPr="00654D89">
        <w:rPr>
          <w:lang w:val="en-US"/>
        </w:rPr>
        <w:fldChar w:fldCharType="begin"/>
      </w:r>
      <w:r w:rsidR="00E22673">
        <w:rPr>
          <w:lang w:val="en-US"/>
        </w:rPr>
        <w:instrText xml:space="preserve"> ADDIN ZOTERO_ITEM CSL_CITATION {"citationID":"VBiQYeKz","properties":{"formattedCitation":"(Castillo et al., 2013, 2024)","plainCitation":"(Castillo et al., 2013, 2024)","noteIndex":0},"citationItems":[{"id":718,"uris":["http://zotero.org/users/5414506/items/HJXYCW95"],"itemData":{"id":718,"type":"article-journal","container-title":"Revista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187AC5" w:rsidRPr="00654D89">
        <w:rPr>
          <w:lang w:val="en-US"/>
        </w:rPr>
        <w:fldChar w:fldCharType="separate"/>
      </w:r>
      <w:r w:rsidR="00251673" w:rsidRPr="004E64EA">
        <w:rPr>
          <w:lang w:val="en-US"/>
        </w:rPr>
        <w:t>(Castillo et al., 2013, 2024)</w:t>
      </w:r>
      <w:r w:rsidR="00187AC5" w:rsidRPr="00654D89">
        <w:rPr>
          <w:lang w:val="en-US"/>
        </w:rPr>
        <w:fldChar w:fldCharType="end"/>
      </w:r>
      <w:r w:rsidR="00971BE9" w:rsidRPr="00654D89">
        <w:rPr>
          <w:lang w:val="en-US"/>
        </w:rPr>
        <w:t xml:space="preserve"> as well as </w:t>
      </w:r>
      <w:r w:rsidR="00280C44" w:rsidRPr="00654D89">
        <w:rPr>
          <w:lang w:val="en-US"/>
        </w:rPr>
        <w:t xml:space="preserve">more </w:t>
      </w:r>
      <w:r w:rsidR="00A550B6" w:rsidRPr="00654D89">
        <w:rPr>
          <w:lang w:val="en-US"/>
        </w:rPr>
        <w:t xml:space="preserve">financial </w:t>
      </w:r>
      <w:r w:rsidR="00280C44" w:rsidRPr="00654D89">
        <w:rPr>
          <w:lang w:val="en-US"/>
        </w:rPr>
        <w:t xml:space="preserve">stability given their </w:t>
      </w:r>
      <w:r w:rsidR="00971BE9" w:rsidRPr="00654D89">
        <w:rPr>
          <w:lang w:val="en-US"/>
        </w:rPr>
        <w:t>highly valuable skills in the labor market</w:t>
      </w:r>
      <w:r w:rsidR="00300C95" w:rsidRPr="00654D89">
        <w:rPr>
          <w:lang w:val="en-US"/>
        </w:rPr>
        <w:t xml:space="preserve"> </w:t>
      </w:r>
      <w:r w:rsidR="00300C95" w:rsidRPr="00654D89">
        <w:rPr>
          <w:lang w:val="en-US"/>
        </w:rPr>
        <w:fldChar w:fldCharType="begin"/>
      </w:r>
      <w:r w:rsidR="00E22673">
        <w:rPr>
          <w:lang w:val="en-US"/>
        </w:rPr>
        <w:instrText xml:space="preserve"> ADDIN ZOTERO_ITEM CSL_CITATION {"citationID":"CUILaeBc","properties":{"formattedCitation":"(H\\uc0\\u228{}usermann, Kurer, &amp; Schwander, 2015)","plainCitation":"(Häusermann, Kurer, &amp; Schwander, 2015)","noteIndex":0},"citationItems":[{"id":12204,"uris":["http://zotero.org/users/5414506/items/CFWH4PAZ"],"itemData":{"id":12204,"type":"article-journal","container-title":"Socio-Economic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r w:rsidR="00300C95" w:rsidRPr="00654D89">
        <w:rPr>
          <w:lang w:val="en-US"/>
        </w:rPr>
        <w:fldChar w:fldCharType="separate"/>
      </w:r>
      <w:r w:rsidR="00224919" w:rsidRPr="00224919">
        <w:rPr>
          <w:lang w:val="en-US"/>
        </w:rPr>
        <w:t>(Häusermann, Kurer, &amp; Schwander, 2015)</w:t>
      </w:r>
      <w:r w:rsidR="00300C95" w:rsidRPr="00654D89">
        <w:rPr>
          <w:lang w:val="en-US"/>
        </w:rPr>
        <w:fldChar w:fldCharType="end"/>
      </w:r>
    </w:p>
    <w:p w14:paraId="0013ED71" w14:textId="79DF7732" w:rsidR="000A2608" w:rsidRPr="00654D89" w:rsidRDefault="00611310" w:rsidP="003D716A">
      <w:pPr>
        <w:rPr>
          <w:lang w:val="en-US"/>
        </w:rPr>
      </w:pPr>
      <w:commentRangeStart w:id="6"/>
      <w:r w:rsidRPr="00654D89">
        <w:rPr>
          <w:lang w:val="en-US"/>
        </w:rPr>
        <w:t xml:space="preserve">An </w:t>
      </w:r>
      <w:commentRangeEnd w:id="6"/>
      <w:r w:rsidR="00207D22" w:rsidRPr="00654D89">
        <w:rPr>
          <w:rStyle w:val="CommentReference"/>
        </w:rPr>
        <w:commentReference w:id="6"/>
      </w:r>
      <w:r w:rsidRPr="00654D89">
        <w:rPr>
          <w:lang w:val="en-US"/>
        </w:rPr>
        <w:t>important fact is that most</w:t>
      </w:r>
      <w:r w:rsidR="001354E0" w:rsidRPr="00654D89">
        <w:rPr>
          <w:lang w:val="en-US"/>
        </w:rPr>
        <w:t xml:space="preserve"> </w:t>
      </w:r>
      <w:r w:rsidRPr="00654D89">
        <w:rPr>
          <w:lang w:val="en-US"/>
        </w:rPr>
        <w:t xml:space="preserve">of the </w:t>
      </w:r>
      <w:r w:rsidR="005F76ED" w:rsidRPr="00654D89">
        <w:rPr>
          <w:lang w:val="en-US"/>
        </w:rPr>
        <w:t>theoretical approaches</w:t>
      </w:r>
      <w:r w:rsidRPr="00654D89">
        <w:rPr>
          <w:lang w:val="en-US"/>
        </w:rPr>
        <w:t xml:space="preserve"> </w:t>
      </w:r>
      <w:r w:rsidR="00771DA4" w:rsidRPr="00654D89">
        <w:rPr>
          <w:lang w:val="en-US"/>
        </w:rPr>
        <w:t>in</w:t>
      </w:r>
      <w:r w:rsidR="007A5692" w:rsidRPr="00654D89">
        <w:rPr>
          <w:lang w:val="en-US"/>
        </w:rPr>
        <w:t xml:space="preserve"> attitudes</w:t>
      </w:r>
      <w:r w:rsidR="005F76ED" w:rsidRPr="00654D89">
        <w:rPr>
          <w:lang w:val="en-US"/>
        </w:rPr>
        <w:t xml:space="preserve">, including attitudes toward public and private </w:t>
      </w:r>
      <w:r w:rsidR="001354E0" w:rsidRPr="00654D89">
        <w:rPr>
          <w:lang w:val="en-US"/>
        </w:rPr>
        <w:t>alternatives</w:t>
      </w:r>
      <w:r w:rsidR="009956C7" w:rsidRPr="00654D89">
        <w:rPr>
          <w:lang w:val="en-US"/>
        </w:rPr>
        <w:t xml:space="preserve"> </w:t>
      </w:r>
      <w:r w:rsidR="009C52AC" w:rsidRPr="00654D89">
        <w:rPr>
          <w:lang w:val="en-US"/>
        </w:rPr>
        <w:t>to</w:t>
      </w:r>
      <w:r w:rsidR="009956C7" w:rsidRPr="00654D89">
        <w:rPr>
          <w:lang w:val="en-US"/>
        </w:rPr>
        <w:t xml:space="preserve"> social welfare </w:t>
      </w:r>
      <w:r w:rsidR="009956C7" w:rsidRPr="00654D89">
        <w:rPr>
          <w:lang w:val="en-US"/>
        </w:rPr>
        <w:fldChar w:fldCharType="begin"/>
      </w:r>
      <w:r w:rsidR="00E22673">
        <w:rPr>
          <w:lang w:val="en-US"/>
        </w:rPr>
        <w:instrText xml:space="preserve"> ADDIN ZOTERO_ITEM CSL_CITATION {"citationID":"4EjSmseh","properties":{"formattedCitation":"(Lindh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9956C7" w:rsidRPr="00654D89">
        <w:rPr>
          <w:lang w:val="en-US"/>
        </w:rPr>
        <w:fldChar w:fldCharType="separate"/>
      </w:r>
      <w:r w:rsidR="00224919" w:rsidRPr="00224919">
        <w:rPr>
          <w:lang w:val="en-US"/>
        </w:rPr>
        <w:t>(Lindh &amp; McCall, 2020)</w:t>
      </w:r>
      <w:r w:rsidR="009956C7" w:rsidRPr="00654D89">
        <w:rPr>
          <w:lang w:val="en-US"/>
        </w:rPr>
        <w:fldChar w:fldCharType="end"/>
      </w:r>
      <w:r w:rsidR="001354E0" w:rsidRPr="00654D89">
        <w:rPr>
          <w:lang w:val="en-US"/>
        </w:rPr>
        <w:t xml:space="preserve"> </w:t>
      </w:r>
      <w:r w:rsidR="005F76ED" w:rsidRPr="00654D89">
        <w:rPr>
          <w:lang w:val="en-US"/>
        </w:rPr>
        <w:t xml:space="preserve">and </w:t>
      </w:r>
      <w:r w:rsidR="005A6CBA" w:rsidRPr="00654D89">
        <w:rPr>
          <w:lang w:val="en-US"/>
        </w:rPr>
        <w:t xml:space="preserve">the </w:t>
      </w:r>
      <w:r w:rsidR="005F76ED" w:rsidRPr="00654D89">
        <w:rPr>
          <w:lang w:val="en-US"/>
        </w:rPr>
        <w:t>jus</w:t>
      </w:r>
      <w:r w:rsidR="0042307C" w:rsidRPr="00654D89">
        <w:rPr>
          <w:lang w:val="en-US"/>
        </w:rPr>
        <w:t xml:space="preserve">tification of </w:t>
      </w:r>
      <w:r w:rsidR="005F76ED" w:rsidRPr="00654D89">
        <w:rPr>
          <w:lang w:val="en-US"/>
        </w:rPr>
        <w:t>economic inequality</w:t>
      </w:r>
      <w:r w:rsidR="00261A75" w:rsidRPr="00654D89">
        <w:rPr>
          <w:lang w:val="en-US"/>
        </w:rPr>
        <w:t xml:space="preserve"> </w:t>
      </w:r>
      <w:r w:rsidR="00C02ECE" w:rsidRPr="00654D89">
        <w:rPr>
          <w:lang w:val="en-US"/>
        </w:rPr>
        <w:fldChar w:fldCharType="begin"/>
      </w:r>
      <w:r w:rsidR="00E22673">
        <w:rPr>
          <w:lang w:val="en-US"/>
        </w:rPr>
        <w:instrText xml:space="preserve"> ADDIN ZOTERO_ITEM CSL_CITATION {"citationID":"tRjJet3Y","properties":{"formattedCitation":"(Janmaat, 2013)","plainCitation":"(Janmaat, 2013)","noteIndex":0},"citationItems":[{"id":784,"uris":["http://zotero.org/users/5414506/items/6HZFJW7E"],"itemData":{"id":784,"type":"article-journal","abstract":"This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r w:rsidR="00C02ECE" w:rsidRPr="00654D89">
        <w:rPr>
          <w:lang w:val="en-US"/>
        </w:rPr>
        <w:fldChar w:fldCharType="separate"/>
      </w:r>
      <w:r w:rsidR="00251673" w:rsidRPr="004E64EA">
        <w:rPr>
          <w:lang w:val="en-US"/>
        </w:rPr>
        <w:t>(Janmaat, 2013)</w:t>
      </w:r>
      <w:r w:rsidR="00C02ECE" w:rsidRPr="00654D89">
        <w:rPr>
          <w:lang w:val="en-US"/>
        </w:rPr>
        <w:fldChar w:fldCharType="end"/>
      </w:r>
      <w:r w:rsidR="00046F0D" w:rsidRPr="00654D89">
        <w:rPr>
          <w:lang w:val="en-US"/>
        </w:rPr>
        <w:t xml:space="preserve"> have been conceived as theories that </w:t>
      </w:r>
      <w:r w:rsidR="00027ECD" w:rsidRPr="00654D89">
        <w:rPr>
          <w:lang w:val="en-US"/>
        </w:rPr>
        <w:t>aim</w:t>
      </w:r>
      <w:r w:rsidR="00046F0D" w:rsidRPr="00654D89">
        <w:rPr>
          <w:lang w:val="en-US"/>
        </w:rPr>
        <w:t xml:space="preserve"> to explain </w:t>
      </w:r>
      <w:r w:rsidR="003559F6" w:rsidRPr="00654D89">
        <w:rPr>
          <w:lang w:val="en-US"/>
        </w:rPr>
        <w:t xml:space="preserve">between-group </w:t>
      </w:r>
      <w:r w:rsidR="00046F0D" w:rsidRPr="00654D89">
        <w:rPr>
          <w:lang w:val="en-US"/>
        </w:rPr>
        <w:t>differences</w:t>
      </w:r>
      <w:r w:rsidR="00590B1D" w:rsidRPr="00654D89">
        <w:rPr>
          <w:lang w:val="en-US"/>
        </w:rPr>
        <w:t xml:space="preserve"> instead of </w:t>
      </w:r>
      <w:r w:rsidR="008B121E" w:rsidRPr="00654D89">
        <w:rPr>
          <w:lang w:val="en-US"/>
        </w:rPr>
        <w:t>being theories of individual change</w:t>
      </w:r>
      <w:r w:rsidR="003559F6" w:rsidRPr="00654D89">
        <w:rPr>
          <w:lang w:val="en-US"/>
        </w:rPr>
        <w:t xml:space="preserve">. It is also </w:t>
      </w:r>
      <w:r w:rsidR="00DF35DD">
        <w:rPr>
          <w:lang w:val="en-US"/>
        </w:rPr>
        <w:t>recognizable</w:t>
      </w:r>
      <w:r w:rsidR="003559F6" w:rsidRPr="00654D89">
        <w:rPr>
          <w:lang w:val="en-US"/>
        </w:rPr>
        <w:t xml:space="preserve"> that there </w:t>
      </w:r>
      <w:r w:rsidR="005A6CBA" w:rsidRPr="00654D89">
        <w:rPr>
          <w:lang w:val="en-US"/>
        </w:rPr>
        <w:t>are certainly extension</w:t>
      </w:r>
      <w:r w:rsidR="00EC1731" w:rsidRPr="00654D89">
        <w:rPr>
          <w:lang w:val="en-US"/>
        </w:rPr>
        <w:t>s</w:t>
      </w:r>
      <w:r w:rsidR="005A6CBA" w:rsidRPr="00654D89">
        <w:rPr>
          <w:lang w:val="en-US"/>
        </w:rPr>
        <w:t xml:space="preserve"> of the self-interest model that have included a dynamic component on preference formation</w:t>
      </w:r>
      <w:r w:rsidR="00B25847" w:rsidRPr="00654D89">
        <w:rPr>
          <w:lang w:val="en-US"/>
        </w:rPr>
        <w:t xml:space="preserve"> where</w:t>
      </w:r>
      <w:r w:rsidR="00590B1D" w:rsidRPr="00654D89">
        <w:rPr>
          <w:lang w:val="en-US"/>
        </w:rPr>
        <w:t xml:space="preserve"> </w:t>
      </w:r>
      <w:r w:rsidR="00722ED1" w:rsidRPr="00654D89">
        <w:rPr>
          <w:lang w:val="en-US"/>
        </w:rPr>
        <w:t xml:space="preserve">the </w:t>
      </w:r>
      <w:r w:rsidR="00F50C61" w:rsidRPr="00654D89">
        <w:rPr>
          <w:lang w:val="en-US"/>
        </w:rPr>
        <w:t xml:space="preserve">consequences of </w:t>
      </w:r>
      <w:r w:rsidR="00722ED1" w:rsidRPr="00654D89">
        <w:rPr>
          <w:lang w:val="en-US"/>
        </w:rPr>
        <w:t xml:space="preserve">economic prospects </w:t>
      </w:r>
      <w:r w:rsidR="003C2A63" w:rsidRPr="00654D89">
        <w:rPr>
          <w:lang w:val="en-US"/>
        </w:rPr>
        <w:t>and</w:t>
      </w:r>
      <w:r w:rsidR="00F50C61" w:rsidRPr="00654D89">
        <w:rPr>
          <w:lang w:val="en-US"/>
        </w:rPr>
        <w:t xml:space="preserve"> </w:t>
      </w:r>
      <w:r w:rsidR="00264833" w:rsidRPr="00654D89">
        <w:rPr>
          <w:lang w:val="en-US"/>
        </w:rPr>
        <w:t xml:space="preserve">intergenerational mobility on attitudes toward inequality have </w:t>
      </w:r>
      <w:r w:rsidR="008E4C46" w:rsidRPr="00654D89">
        <w:rPr>
          <w:lang w:val="en-US"/>
        </w:rPr>
        <w:t>grasped</w:t>
      </w:r>
      <w:r w:rsidR="00264833" w:rsidRPr="00654D89">
        <w:rPr>
          <w:lang w:val="en-US"/>
        </w:rPr>
        <w:t xml:space="preserve"> the possible consequences of </w:t>
      </w:r>
      <w:r w:rsidR="00834780" w:rsidRPr="00654D89">
        <w:rPr>
          <w:i/>
          <w:iCs/>
          <w:lang w:val="en-US"/>
        </w:rPr>
        <w:t>changes</w:t>
      </w:r>
      <w:r w:rsidR="00834780" w:rsidRPr="00654D89">
        <w:rPr>
          <w:lang w:val="en-US"/>
        </w:rPr>
        <w:t xml:space="preserve"> in socioeconomic conditions over time</w:t>
      </w:r>
      <w:r w:rsidR="001C3FB7">
        <w:rPr>
          <w:lang w:val="en-US"/>
        </w:rPr>
        <w:t xml:space="preserve"> </w:t>
      </w:r>
      <w:r w:rsidR="00FB6E5A">
        <w:rPr>
          <w:lang w:val="en-US"/>
        </w:rPr>
        <w:fldChar w:fldCharType="begin"/>
      </w:r>
      <w:r w:rsidR="00E22673">
        <w:rPr>
          <w:lang w:val="en-US"/>
        </w:rPr>
        <w:instrText xml:space="preserve"> ADDIN ZOTERO_ITEM CSL_CITATION {"citationID":"tJilHeY8","properties":{"formattedCitation":"(Jaime-Castillo &amp; Marqu\\uc0\\u233{}s-Perales, 2019)","plainCitation":"(Jaime-Castillo &amp; Marqués-Perales, 2019)","noteIndex":0},"citationItems":[{"id":846,"uris":["http://zotero.org/users/5414506/items/9T7XVGKH"],"itemData":{"id":846,"type":"article-journal","abstract":"The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instrText>
      </w:r>
      <w:r w:rsidR="00FB6E5A">
        <w:rPr>
          <w:lang w:val="en-US"/>
        </w:rPr>
        <w:fldChar w:fldCharType="separate"/>
      </w:r>
      <w:r w:rsidR="00224919" w:rsidRPr="00224919">
        <w:rPr>
          <w:lang w:val="en-US"/>
        </w:rPr>
        <w:t>(Jaime-Castillo &amp; Marqués-Perales, 2019)</w:t>
      </w:r>
      <w:r w:rsidR="00FB6E5A">
        <w:rPr>
          <w:lang w:val="en-US"/>
        </w:rPr>
        <w:fldChar w:fldCharType="end"/>
      </w:r>
      <w:r w:rsidR="0066449C" w:rsidRPr="00654D89">
        <w:rPr>
          <w:lang w:val="en-US"/>
        </w:rPr>
        <w:t>.</w:t>
      </w:r>
      <w:r w:rsidR="000A2608" w:rsidRPr="00654D89">
        <w:rPr>
          <w:lang w:val="en-US"/>
        </w:rPr>
        <w:t xml:space="preserve"> However, it is essential to note that most theories focus on group-level distinctions rather than on changes at the individual level over time. Indeed, while upward socioeconomic mobility typically results in greater individual well-being</w:t>
      </w:r>
      <w:r w:rsidR="00FB6E5A">
        <w:rPr>
          <w:lang w:val="en-US"/>
        </w:rPr>
        <w:t xml:space="preserve"> </w:t>
      </w:r>
      <w:r w:rsidR="00FB6E5A">
        <w:rPr>
          <w:lang w:val="en-US"/>
        </w:rPr>
        <w:fldChar w:fldCharType="begin"/>
      </w:r>
      <w:r w:rsidR="00E22673">
        <w:rPr>
          <w:lang w:val="en-US"/>
        </w:rPr>
        <w:instrText xml:space="preserve"> ADDIN ZOTERO_ITEM CSL_CITATION {"citationID":"9Tf6jHsR","properties":{"formattedCitation":"(Reche, K\\uc0\\u246{}nig, &amp; Hajek, 2019)","plainCitation":"(Reche, König, &amp; Hajek, 2019)","noteIndex":0},"citationItems":[{"id":13344,"uris":["http://zotero.org/users/5414506/items/X8WRCFRH"],"itemData":{"id":13344,"type":"article-journal","abstract":"If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instrText>
      </w:r>
      <w:r w:rsidR="00FB6E5A">
        <w:rPr>
          <w:lang w:val="en-US"/>
        </w:rPr>
        <w:fldChar w:fldCharType="separate"/>
      </w:r>
      <w:r w:rsidR="00224919" w:rsidRPr="00224919">
        <w:rPr>
          <w:lang w:val="en-US"/>
        </w:rPr>
        <w:t>(Reche, König, &amp; Hajek, 2019)</w:t>
      </w:r>
      <w:r w:rsidR="00FB6E5A">
        <w:rPr>
          <w:lang w:val="en-US"/>
        </w:rPr>
        <w:fldChar w:fldCharType="end"/>
      </w:r>
      <w:r w:rsidR="000A2608" w:rsidRPr="00654D89">
        <w:rPr>
          <w:lang w:val="en-US"/>
        </w:rPr>
        <w:t>, the impact of such intragenerational changes on attitudes toward inequality remains underexplored.</w:t>
      </w:r>
    </w:p>
    <w:p w14:paraId="59A62345" w14:textId="7455369A" w:rsidR="00874EC8" w:rsidRPr="00C24E3B" w:rsidRDefault="00D159F8" w:rsidP="0001028D">
      <w:pPr>
        <w:rPr>
          <w:lang w:val="en-US"/>
        </w:rPr>
      </w:pPr>
      <w:commentRangeStart w:id="7"/>
      <w:r w:rsidRPr="00224919">
        <w:rPr>
          <w:lang w:val="en-US"/>
        </w:rPr>
        <w:t xml:space="preserve">The </w:t>
      </w:r>
      <w:commentRangeEnd w:id="7"/>
      <w:r w:rsidR="00CF122D">
        <w:rPr>
          <w:rStyle w:val="CommentReference"/>
        </w:rPr>
        <w:commentReference w:id="7"/>
      </w:r>
      <w:r w:rsidRPr="00224919">
        <w:rPr>
          <w:lang w:val="en-US"/>
        </w:rPr>
        <w:t xml:space="preserve">main theories on political attitude formation offer distinct perspectives on how </w:t>
      </w:r>
      <w:r w:rsidR="000B28BB" w:rsidRPr="00224919">
        <w:rPr>
          <w:lang w:val="en-US"/>
        </w:rPr>
        <w:t>changes in socioeconomic positions</w:t>
      </w:r>
      <w:r w:rsidRPr="00224919">
        <w:rPr>
          <w:lang w:val="en-US"/>
        </w:rPr>
        <w:t xml:space="preserve"> shape political attitudes over time. In a recent study, Helgason &amp; Rehm </w:t>
      </w:r>
      <w:r w:rsidR="00251673">
        <w:rPr>
          <w:lang w:val="en-US"/>
        </w:rPr>
        <w:fldChar w:fldCharType="begin"/>
      </w:r>
      <w:r w:rsidR="00E22673">
        <w:rPr>
          <w:lang w:val="en-US"/>
        </w:rPr>
        <w:instrText xml:space="preserve"> ADDIN ZOTERO_ITEM CSL_CITATION {"citationID":"IYM0p7lI","properties":{"formattedCitation":"(2023)","plainCitation":"(2023)","noteIndex":0},"citationItems":[{"id":13343,"uris":["http://zotero.org/users/5414506/items/3FUL3QQA"],"itemData":{"id":13343,"type":"article-journal","abstract":"Income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instrText>
      </w:r>
      <w:r w:rsidR="00251673">
        <w:rPr>
          <w:lang w:val="en-US"/>
        </w:rPr>
        <w:fldChar w:fldCharType="separate"/>
      </w:r>
      <w:r w:rsidR="00251673" w:rsidRPr="00224919">
        <w:rPr>
          <w:lang w:val="en-US"/>
        </w:rPr>
        <w:t>(2023)</w:t>
      </w:r>
      <w:r w:rsidR="00251673">
        <w:rPr>
          <w:lang w:val="en-US"/>
        </w:rPr>
        <w:fldChar w:fldCharType="end"/>
      </w:r>
      <w:r w:rsidRPr="00224919">
        <w:rPr>
          <w:lang w:val="en-US"/>
        </w:rPr>
        <w:t xml:space="preserve"> </w:t>
      </w:r>
      <w:r w:rsidR="006D7477" w:rsidRPr="00224919">
        <w:rPr>
          <w:lang w:val="en-US"/>
        </w:rPr>
        <w:t>reviewed and empirically scrutinized how different income mobility profiles differed</w:t>
      </w:r>
      <w:r w:rsidRPr="00224919">
        <w:rPr>
          <w:lang w:val="en-US"/>
        </w:rPr>
        <w:t xml:space="preserve"> in their </w:t>
      </w:r>
      <w:r w:rsidR="00DC2FEC" w:rsidRPr="00224919">
        <w:rPr>
          <w:lang w:val="en-US"/>
        </w:rPr>
        <w:t>“</w:t>
      </w:r>
      <w:r w:rsidRPr="00224919">
        <w:rPr>
          <w:lang w:val="en-US"/>
        </w:rPr>
        <w:t xml:space="preserve">core political </w:t>
      </w:r>
      <w:r w:rsidR="00DC2FEC" w:rsidRPr="00224919">
        <w:rPr>
          <w:lang w:val="en-US"/>
        </w:rPr>
        <w:t>values”</w:t>
      </w:r>
      <w:r w:rsidR="00251673" w:rsidRPr="00224919">
        <w:rPr>
          <w:lang w:val="en-US"/>
        </w:rPr>
        <w:t xml:space="preserve"> over</w:t>
      </w:r>
      <w:r w:rsidRPr="00224919">
        <w:rPr>
          <w:lang w:val="en-US"/>
        </w:rPr>
        <w:t xml:space="preserve"> time in Britain. They differentiate between five possible expectations according to the current self-interest-based </w:t>
      </w:r>
      <w:r w:rsidR="00787689" w:rsidRPr="00224919">
        <w:rPr>
          <w:lang w:val="en-US"/>
        </w:rPr>
        <w:t>mechanism</w:t>
      </w:r>
      <w:r w:rsidR="00A61F8A" w:rsidRPr="00224919">
        <w:rPr>
          <w:lang w:val="en-US"/>
        </w:rPr>
        <w:t xml:space="preserve"> </w:t>
      </w:r>
      <w:r w:rsidR="008921CE" w:rsidRPr="00224919">
        <w:rPr>
          <w:lang w:val="en-US"/>
        </w:rPr>
        <w:t>– prospective</w:t>
      </w:r>
      <w:r w:rsidR="00A45A2E" w:rsidRPr="00224919">
        <w:rPr>
          <w:lang w:val="en-US"/>
        </w:rPr>
        <w:t xml:space="preserve"> income mobility or income expectations </w:t>
      </w:r>
      <w:r w:rsidR="00C912E5">
        <w:rPr>
          <w:highlight w:val="yellow"/>
          <w:lang w:val="en-US"/>
        </w:rPr>
        <w:fldChar w:fldCharType="begin"/>
      </w:r>
      <w:r w:rsidR="00E22673">
        <w:rPr>
          <w:highlight w:val="yellow"/>
          <w:lang w:val="en-US"/>
        </w:rPr>
        <w:instrText xml:space="preserve"> ADDIN ZOTERO_ITEM CSL_CITATION {"citationID":"sUOZOFi7","properties":{"formattedCitation":"(Benabou &amp; Ok, 2001; Rueda &amp; Stegmueller, 2019)","plainCitation":"(Benabou &amp; Ok, 2001; Rueda &amp; Stegmueller, 2019)","noteIndex":0},"citationItems":[{"id":54,"uris":["http://zotero.org/users/5414506/items/A4LN7W7Z"],"itemData":{"id":54,"type":"article-journal","container-title":"The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C912E5">
        <w:rPr>
          <w:highlight w:val="yellow"/>
          <w:lang w:val="en-US"/>
        </w:rPr>
        <w:fldChar w:fldCharType="separate"/>
      </w:r>
      <w:r w:rsidR="00224919" w:rsidRPr="00224919">
        <w:rPr>
          <w:highlight w:val="yellow"/>
          <w:lang w:val="en-US"/>
        </w:rPr>
        <w:t>(Benabou &amp; Ok, 2001; Rueda &amp; Stegmueller, 2019)</w:t>
      </w:r>
      <w:r w:rsidR="00C912E5">
        <w:rPr>
          <w:highlight w:val="yellow"/>
          <w:lang w:val="en-US"/>
        </w:rPr>
        <w:fldChar w:fldCharType="end"/>
      </w:r>
      <w:r w:rsidRPr="00224919">
        <w:rPr>
          <w:lang w:val="en-US"/>
        </w:rPr>
        <w:t xml:space="preserve">, as well as preference formation based on </w:t>
      </w:r>
      <w:r w:rsidR="00787689" w:rsidRPr="00224919">
        <w:rPr>
          <w:lang w:val="en-US"/>
        </w:rPr>
        <w:t>informational updates (</w:t>
      </w:r>
      <w:r w:rsidR="00787689" w:rsidRPr="00224919">
        <w:rPr>
          <w:highlight w:val="yellow"/>
          <w:lang w:val="en-US"/>
        </w:rPr>
        <w:t>Druckman</w:t>
      </w:r>
      <w:r w:rsidR="00A61F8A" w:rsidRPr="00224919">
        <w:rPr>
          <w:lang w:val="en-US"/>
        </w:rPr>
        <w:t>, 2000, 2016</w:t>
      </w:r>
      <w:r w:rsidR="00787689" w:rsidRPr="00224919">
        <w:rPr>
          <w:lang w:val="en-US"/>
        </w:rPr>
        <w:t>)</w:t>
      </w:r>
      <w:r w:rsidRPr="00224919">
        <w:rPr>
          <w:lang w:val="en-US"/>
        </w:rPr>
        <w:t>.</w:t>
      </w:r>
      <w:r w:rsidR="006D453E" w:rsidRPr="00224919">
        <w:rPr>
          <w:lang w:val="en-US"/>
        </w:rPr>
        <w:t xml:space="preserve"> In their perspective, </w:t>
      </w:r>
      <w:r w:rsidR="00236885" w:rsidRPr="00224919">
        <w:rPr>
          <w:lang w:val="en-US"/>
        </w:rPr>
        <w:t>political attitudes can be explained through (</w:t>
      </w:r>
      <w:proofErr w:type="spellStart"/>
      <w:r w:rsidR="00236885" w:rsidRPr="00224919">
        <w:rPr>
          <w:lang w:val="en-US"/>
        </w:rPr>
        <w:t>i</w:t>
      </w:r>
      <w:proofErr w:type="spellEnd"/>
      <w:r w:rsidR="00236885" w:rsidRPr="00224919">
        <w:rPr>
          <w:lang w:val="en-US"/>
        </w:rPr>
        <w:t xml:space="preserve">) </w:t>
      </w:r>
      <w:r w:rsidRPr="00224919">
        <w:rPr>
          <w:i/>
          <w:lang w:val="en-US"/>
        </w:rPr>
        <w:t>socialization</w:t>
      </w:r>
      <w:r w:rsidR="00236885" w:rsidRPr="00224919">
        <w:rPr>
          <w:i/>
          <w:lang w:val="en-US"/>
        </w:rPr>
        <w:t xml:space="preserve">, </w:t>
      </w:r>
      <w:r w:rsidR="00236885" w:rsidRPr="00224919">
        <w:rPr>
          <w:lang w:val="en-US"/>
        </w:rPr>
        <w:t>which</w:t>
      </w:r>
      <w:r w:rsidRPr="00224919">
        <w:rPr>
          <w:lang w:val="en-US"/>
        </w:rPr>
        <w:t xml:space="preserve"> posits early-life stability; </w:t>
      </w:r>
      <w:r w:rsidR="00236885" w:rsidRPr="00224919">
        <w:rPr>
          <w:lang w:val="en-US"/>
        </w:rPr>
        <w:t xml:space="preserve">(ii) </w:t>
      </w:r>
      <w:r w:rsidRPr="00224919">
        <w:rPr>
          <w:i/>
          <w:lang w:val="en-US"/>
        </w:rPr>
        <w:t>anticipation</w:t>
      </w:r>
      <w:r w:rsidR="00236885" w:rsidRPr="00224919">
        <w:rPr>
          <w:lang w:val="en-US"/>
        </w:rPr>
        <w:t>, where attitudes can be</w:t>
      </w:r>
      <w:r w:rsidRPr="00224919">
        <w:rPr>
          <w:lang w:val="en-US"/>
        </w:rPr>
        <w:t xml:space="preserve"> </w:t>
      </w:r>
      <w:r w:rsidR="00BA2766" w:rsidRPr="00224919">
        <w:rPr>
          <w:lang w:val="en-US"/>
        </w:rPr>
        <w:t>aligned</w:t>
      </w:r>
      <w:r w:rsidRPr="00224919">
        <w:rPr>
          <w:lang w:val="en-US"/>
        </w:rPr>
        <w:t xml:space="preserve"> with expected future income; </w:t>
      </w:r>
      <w:r w:rsidR="00236885" w:rsidRPr="00224919">
        <w:rPr>
          <w:lang w:val="en-US"/>
        </w:rPr>
        <w:t xml:space="preserve">(iii) </w:t>
      </w:r>
      <w:r w:rsidRPr="00224919">
        <w:rPr>
          <w:i/>
          <w:lang w:val="en-US"/>
        </w:rPr>
        <w:t>myopic self-interest</w:t>
      </w:r>
      <w:r w:rsidR="006D7477" w:rsidRPr="00224919">
        <w:rPr>
          <w:i/>
          <w:lang w:val="en-US"/>
        </w:rPr>
        <w:t>, which</w:t>
      </w:r>
      <w:r w:rsidRPr="00224919">
        <w:rPr>
          <w:lang w:val="en-US"/>
        </w:rPr>
        <w:t xml:space="preserve"> focuses on immediate income effects; </w:t>
      </w:r>
      <w:r w:rsidR="00236885" w:rsidRPr="00224919">
        <w:rPr>
          <w:lang w:val="en-US"/>
        </w:rPr>
        <w:t xml:space="preserve">(iv) </w:t>
      </w:r>
      <w:commentRangeStart w:id="8"/>
      <w:r w:rsidRPr="00224919">
        <w:rPr>
          <w:i/>
          <w:lang w:val="en-US"/>
        </w:rPr>
        <w:t>learning</w:t>
      </w:r>
      <w:r w:rsidRPr="00224919">
        <w:rPr>
          <w:lang w:val="en-US"/>
        </w:rPr>
        <w:t xml:space="preserve"> highlights cumulative changes from past and current experiences</w:t>
      </w:r>
      <w:commentRangeEnd w:id="8"/>
      <w:r w:rsidR="00D67BF3">
        <w:rPr>
          <w:rStyle w:val="CommentReference"/>
        </w:rPr>
        <w:commentReference w:id="8"/>
      </w:r>
      <w:r w:rsidRPr="00224919">
        <w:rPr>
          <w:lang w:val="en-US"/>
        </w:rPr>
        <w:t xml:space="preserve">; and </w:t>
      </w:r>
      <w:r w:rsidR="00236885" w:rsidRPr="00224919">
        <w:rPr>
          <w:lang w:val="en-US"/>
        </w:rPr>
        <w:t xml:space="preserve">(v) </w:t>
      </w:r>
      <w:r w:rsidRPr="00224919">
        <w:rPr>
          <w:i/>
          <w:lang w:val="en-US"/>
        </w:rPr>
        <w:t>status maximization</w:t>
      </w:r>
      <w:r w:rsidRPr="00224919">
        <w:rPr>
          <w:lang w:val="en-US"/>
        </w:rPr>
        <w:t xml:space="preserve"> links attitudes to the highest </w:t>
      </w:r>
      <w:r w:rsidR="00807A81" w:rsidRPr="00224919">
        <w:rPr>
          <w:lang w:val="en-US"/>
        </w:rPr>
        <w:t>structural position</w:t>
      </w:r>
      <w:r w:rsidRPr="00224919">
        <w:rPr>
          <w:lang w:val="en-US"/>
        </w:rPr>
        <w:t xml:space="preserve"> achieved over time.</w:t>
      </w:r>
      <w:r w:rsidR="00CF122D" w:rsidRPr="00224919">
        <w:rPr>
          <w:lang w:val="en-US"/>
        </w:rPr>
        <w:t xml:space="preserve"> </w:t>
      </w:r>
      <w:r w:rsidR="00D56C32" w:rsidRPr="00224919">
        <w:rPr>
          <w:lang w:val="en-US"/>
        </w:rPr>
        <w:t>Also, t</w:t>
      </w:r>
      <w:r w:rsidR="00BA2766" w:rsidRPr="00224919">
        <w:rPr>
          <w:lang w:val="en-US"/>
        </w:rPr>
        <w:t xml:space="preserve">hey </w:t>
      </w:r>
      <w:r w:rsidR="001E1FBC" w:rsidRPr="00224919">
        <w:rPr>
          <w:lang w:val="en-US"/>
        </w:rPr>
        <w:t>argue attitude change is a slow process of change and can be gradual and accumulative when it comes to learning and updating</w:t>
      </w:r>
      <w:r w:rsidR="002A3E1E" w:rsidRPr="00224919">
        <w:rPr>
          <w:lang w:val="en-US"/>
        </w:rPr>
        <w:t>, showing that cross-sectional differences in political attitudes tend to be stronger than within-individual differences over time</w:t>
      </w:r>
      <w:r w:rsidR="001E1FBC" w:rsidRPr="00224919">
        <w:rPr>
          <w:lang w:val="en-US"/>
        </w:rPr>
        <w:t xml:space="preserve"> </w:t>
      </w:r>
      <w:r w:rsidR="00BA2766">
        <w:rPr>
          <w:lang w:val="en-US"/>
        </w:rPr>
        <w:fldChar w:fldCharType="begin"/>
      </w:r>
      <w:r w:rsidR="00E22673">
        <w:rPr>
          <w:lang w:val="en-US"/>
        </w:rPr>
        <w:instrText xml:space="preserve"> ADDIN ZOTERO_ITEM CSL_CITATION {"citationID":"QfD0sQgd","properties":{"formattedCitation":"(Helgason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BA2766">
        <w:rPr>
          <w:lang w:val="en-US"/>
        </w:rPr>
        <w:fldChar w:fldCharType="separate"/>
      </w:r>
      <w:r w:rsidR="00224919" w:rsidRPr="00224919">
        <w:rPr>
          <w:lang w:val="en-US"/>
        </w:rPr>
        <w:t>(Helgason &amp; Rehm, 2024)</w:t>
      </w:r>
      <w:r w:rsidR="00BA2766">
        <w:rPr>
          <w:lang w:val="en-US"/>
        </w:rPr>
        <w:fldChar w:fldCharType="end"/>
      </w:r>
      <w:r w:rsidR="00BA2766" w:rsidRPr="00224919">
        <w:rPr>
          <w:lang w:val="en-US"/>
        </w:rPr>
        <w:t xml:space="preserve">. </w:t>
      </w:r>
      <w:r w:rsidR="00B43F6B" w:rsidRPr="00224919">
        <w:rPr>
          <w:lang w:val="en-US"/>
        </w:rPr>
        <w:t>Empirically</w:t>
      </w:r>
      <w:r w:rsidR="0001028D" w:rsidRPr="00224919">
        <w:rPr>
          <w:lang w:val="en-US"/>
        </w:rPr>
        <w:t xml:space="preserve">, longitudinal evidence hints that as </w:t>
      </w:r>
      <w:r w:rsidR="0001028D" w:rsidRPr="00224919">
        <w:rPr>
          <w:lang w:val="en-US"/>
        </w:rPr>
        <w:lastRenderedPageBreak/>
        <w:t xml:space="preserve">individuals experience rising </w:t>
      </w:r>
      <w:r w:rsidR="003A3458" w:rsidRPr="00224919">
        <w:rPr>
          <w:lang w:val="en-US"/>
        </w:rPr>
        <w:t>structural positions</w:t>
      </w:r>
      <w:r w:rsidR="0001028D" w:rsidRPr="00224919">
        <w:rPr>
          <w:lang w:val="en-US"/>
        </w:rPr>
        <w:t xml:space="preserve">, particularly through </w:t>
      </w:r>
      <w:r w:rsidR="001F65C8" w:rsidRPr="001F65C8">
        <w:rPr>
          <w:lang w:val="en-US"/>
        </w:rPr>
        <w:t>occupational class</w:t>
      </w:r>
      <w:r w:rsidR="001F65C8">
        <w:rPr>
          <w:lang w:val="en-US"/>
        </w:rPr>
        <w:t xml:space="preserve"> </w:t>
      </w:r>
      <w:r w:rsidR="003A3458" w:rsidRPr="00224919">
        <w:rPr>
          <w:lang w:val="en-US"/>
        </w:rPr>
        <w:t xml:space="preserve">and </w:t>
      </w:r>
      <w:r w:rsidR="001F65C8" w:rsidRPr="00224919">
        <w:rPr>
          <w:lang w:val="en-US"/>
        </w:rPr>
        <w:t>income</w:t>
      </w:r>
      <w:r w:rsidR="0001028D" w:rsidRPr="00224919">
        <w:rPr>
          <w:lang w:val="en-US"/>
        </w:rPr>
        <w:t xml:space="preserve">, they </w:t>
      </w:r>
      <w:r w:rsidR="00970644">
        <w:rPr>
          <w:lang w:val="en-US"/>
        </w:rPr>
        <w:t xml:space="preserve">become more conservative in their political views and </w:t>
      </w:r>
      <w:r w:rsidR="0001028D" w:rsidRPr="00224919">
        <w:rPr>
          <w:lang w:val="en-US"/>
        </w:rPr>
        <w:t xml:space="preserve">demand less redistribution as they benefit more directly from unequal distributions </w:t>
      </w:r>
      <w:r w:rsidR="00500FB3" w:rsidRPr="00654D89">
        <w:rPr>
          <w:lang w:val="en-US"/>
        </w:rPr>
        <w:fldChar w:fldCharType="begin"/>
      </w:r>
      <w:r w:rsidR="00BB72ED">
        <w:rPr>
          <w:lang w:val="en-US"/>
        </w:rPr>
        <w:instrText xml:space="preserve"> ADDIN ZOTERO_ITEM CSL_CITATION {"citationID":"s2nOPwG2","properties":{"formattedCitation":"(Helgason &amp; Rehm, 2023; Langs\\uc0\\u230{}ther et al., 2022; Stegmueller, 2013)","plainCitation":"(Helgason &amp; Rehm, 2023; Langsæther et al., 2022; Stegmueller, 2013)","noteIndex":0},"citationItems":[{"id":13343,"uris":["http://zotero.org/users/5414506/items/3FUL3QQA"],"itemData":{"id":13343,"type":"article-journal","abstract":"Income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14643,"uris":["http://zotero.org/users/5414506/items/7XEVGW94"],"itemData":{"id":14643,"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00500FB3" w:rsidRPr="00654D89">
        <w:rPr>
          <w:lang w:val="en-US"/>
        </w:rPr>
        <w:fldChar w:fldCharType="separate"/>
      </w:r>
      <w:r w:rsidR="00BB72ED" w:rsidRPr="00402382">
        <w:rPr>
          <w:lang w:val="en-US"/>
        </w:rPr>
        <w:t xml:space="preserve">(Helgason &amp; Rehm, 2023; </w:t>
      </w:r>
      <w:proofErr w:type="spellStart"/>
      <w:r w:rsidR="00BB72ED" w:rsidRPr="00402382">
        <w:rPr>
          <w:lang w:val="en-US"/>
        </w:rPr>
        <w:t>Langsæther</w:t>
      </w:r>
      <w:proofErr w:type="spellEnd"/>
      <w:r w:rsidR="00BB72ED" w:rsidRPr="00402382">
        <w:rPr>
          <w:lang w:val="en-US"/>
        </w:rPr>
        <w:t xml:space="preserve"> et al., 2022; </w:t>
      </w:r>
      <w:proofErr w:type="spellStart"/>
      <w:r w:rsidR="00BB72ED" w:rsidRPr="00402382">
        <w:rPr>
          <w:lang w:val="en-US"/>
        </w:rPr>
        <w:t>Stegmueller</w:t>
      </w:r>
      <w:proofErr w:type="spellEnd"/>
      <w:r w:rsidR="00BB72ED" w:rsidRPr="00402382">
        <w:rPr>
          <w:lang w:val="en-US"/>
        </w:rPr>
        <w:t>, 2013)</w:t>
      </w:r>
      <w:r w:rsidR="00500FB3" w:rsidRPr="00654D89">
        <w:rPr>
          <w:lang w:val="en-US"/>
        </w:rPr>
        <w:fldChar w:fldCharType="end"/>
      </w:r>
      <w:r w:rsidR="0001028D" w:rsidRPr="00224919">
        <w:rPr>
          <w:lang w:val="en-US"/>
        </w:rPr>
        <w:t>.</w:t>
      </w:r>
      <w:r w:rsidR="00965E4F" w:rsidRPr="00224919">
        <w:rPr>
          <w:lang w:val="en-US"/>
        </w:rPr>
        <w:t xml:space="preserve"> It is also noteworthy </w:t>
      </w:r>
      <w:r w:rsidR="00425BFA" w:rsidRPr="00224919">
        <w:rPr>
          <w:lang w:val="en-US"/>
        </w:rPr>
        <w:t xml:space="preserve">that mobile individuals </w:t>
      </w:r>
      <w:r w:rsidR="00965E4F" w:rsidRPr="00224919">
        <w:rPr>
          <w:lang w:val="en-US"/>
        </w:rPr>
        <w:t xml:space="preserve">show more nuanced preferences when compared to those </w:t>
      </w:r>
      <w:r w:rsidR="0023746E" w:rsidRPr="00224919">
        <w:rPr>
          <w:lang w:val="en-US"/>
        </w:rPr>
        <w:t xml:space="preserve">with </w:t>
      </w:r>
      <w:r w:rsidR="00965E4F" w:rsidRPr="00224919">
        <w:rPr>
          <w:lang w:val="en-US"/>
        </w:rPr>
        <w:t>homogenous</w:t>
      </w:r>
      <w:r w:rsidR="008301A5" w:rsidRPr="00224919">
        <w:rPr>
          <w:lang w:val="en-US"/>
        </w:rPr>
        <w:t>-stable</w:t>
      </w:r>
      <w:r w:rsidR="00965E4F" w:rsidRPr="00224919">
        <w:rPr>
          <w:lang w:val="en-US"/>
        </w:rPr>
        <w:t xml:space="preserve"> </w:t>
      </w:r>
      <w:r w:rsidR="0023746E" w:rsidRPr="00224919">
        <w:rPr>
          <w:lang w:val="en-US"/>
        </w:rPr>
        <w:t xml:space="preserve">working or </w:t>
      </w:r>
      <w:r w:rsidR="00651C87" w:rsidRPr="00224919">
        <w:rPr>
          <w:lang w:val="en-US"/>
        </w:rPr>
        <w:t>upper-class</w:t>
      </w:r>
      <w:r w:rsidR="0023746E" w:rsidRPr="00224919">
        <w:rPr>
          <w:lang w:val="en-US"/>
        </w:rPr>
        <w:t xml:space="preserve"> mobility </w:t>
      </w:r>
      <w:r w:rsidR="00327DA6" w:rsidRPr="00224919">
        <w:rPr>
          <w:lang w:val="en-US"/>
        </w:rPr>
        <w:t>trajectories</w:t>
      </w:r>
      <w:r w:rsidR="00425BFA" w:rsidRPr="00224919">
        <w:rPr>
          <w:lang w:val="en-US"/>
        </w:rPr>
        <w:t xml:space="preserve"> </w:t>
      </w:r>
      <w:r w:rsidR="00425BFA">
        <w:rPr>
          <w:lang w:val="en-US"/>
        </w:rPr>
        <w:fldChar w:fldCharType="begin"/>
      </w:r>
      <w:r w:rsidR="00E22673">
        <w:rPr>
          <w:lang w:val="en-US"/>
        </w:rPr>
        <w:instrText xml:space="preserve"> ADDIN ZOTERO_ITEM CSL_CITATION {"citationID":"YHlDVvjm","properties":{"formattedCitation":"(Helgason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425BFA">
        <w:rPr>
          <w:lang w:val="en-US"/>
        </w:rPr>
        <w:fldChar w:fldCharType="separate"/>
      </w:r>
      <w:r w:rsidR="00224919" w:rsidRPr="00C24E3B">
        <w:rPr>
          <w:lang w:val="en-US"/>
        </w:rPr>
        <w:t>(Helgason &amp; Rehm, 2024)</w:t>
      </w:r>
      <w:r w:rsidR="00425BFA">
        <w:rPr>
          <w:lang w:val="en-US"/>
        </w:rPr>
        <w:fldChar w:fldCharType="end"/>
      </w:r>
      <w:r w:rsidR="006A725F" w:rsidRPr="00C24E3B">
        <w:rPr>
          <w:lang w:val="en-US"/>
        </w:rPr>
        <w:t xml:space="preserve">. </w:t>
      </w:r>
      <w:r w:rsidR="00912E2D" w:rsidRPr="00C24E3B">
        <w:rPr>
          <w:lang w:val="en-US"/>
        </w:rPr>
        <w:t xml:space="preserve">Similarly, in the British case, it has been shown that upwardly mobile individuals are more prone to </w:t>
      </w:r>
      <w:r w:rsidR="00035F55" w:rsidRPr="00C24E3B">
        <w:rPr>
          <w:lang w:val="en-US"/>
        </w:rPr>
        <w:t>vote for</w:t>
      </w:r>
      <w:r w:rsidR="00912E2D" w:rsidRPr="00C24E3B">
        <w:rPr>
          <w:lang w:val="en-US"/>
        </w:rPr>
        <w:t xml:space="preserve"> </w:t>
      </w:r>
      <w:r w:rsidR="00035F55" w:rsidRPr="00C24E3B">
        <w:rPr>
          <w:lang w:val="en-US"/>
        </w:rPr>
        <w:t>the conservative party</w:t>
      </w:r>
      <w:r w:rsidR="003305C6">
        <w:rPr>
          <w:lang w:val="en-US"/>
        </w:rPr>
        <w:t xml:space="preserve">, known for its pro-market stances in </w:t>
      </w:r>
      <w:r w:rsidR="000A2AB2">
        <w:rPr>
          <w:lang w:val="en-US"/>
        </w:rPr>
        <w:t>terms of welfare provision</w:t>
      </w:r>
      <w:r w:rsidR="00035F55" w:rsidRPr="00C24E3B">
        <w:rPr>
          <w:lang w:val="en-US"/>
        </w:rPr>
        <w:t xml:space="preserve"> </w:t>
      </w:r>
      <w:r w:rsidR="00912E2D">
        <w:rPr>
          <w:lang w:val="en-US"/>
        </w:rPr>
        <w:fldChar w:fldCharType="begin"/>
      </w:r>
      <w:r w:rsidR="00E22673">
        <w:rPr>
          <w:lang w:val="en-US"/>
        </w:rPr>
        <w:instrText xml:space="preserve"> ADDIN ZOTERO_ITEM CSL_CITATION {"citationID":"ToXk7hxe","properties":{"formattedCitation":"(Helgason &amp; Rehm, 2023)","plainCitation":"(Helgason &amp; Rehm, 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00912E2D">
        <w:rPr>
          <w:lang w:val="en-US"/>
        </w:rPr>
        <w:fldChar w:fldCharType="separate"/>
      </w:r>
      <w:r w:rsidR="00224919" w:rsidRPr="00C24E3B">
        <w:rPr>
          <w:lang w:val="en-US"/>
        </w:rPr>
        <w:t>(Helgason &amp; Rehm, 2023)</w:t>
      </w:r>
      <w:r w:rsidR="00912E2D">
        <w:rPr>
          <w:lang w:val="en-US"/>
        </w:rPr>
        <w:fldChar w:fldCharType="end"/>
      </w:r>
      <w:r w:rsidR="00874EC8" w:rsidRPr="00C24E3B">
        <w:rPr>
          <w:lang w:val="en-US"/>
        </w:rPr>
        <w:t>. Although this evidence has not directly addressed market justice preferences, it provides some clues as to how their relationship with market justice preferences can be expected.</w:t>
      </w:r>
    </w:p>
    <w:p w14:paraId="4535F964" w14:textId="5918EB22" w:rsidR="0001028D" w:rsidRPr="00654D89" w:rsidRDefault="00711ED1" w:rsidP="0001028D">
      <w:pPr>
        <w:rPr>
          <w:lang w:val="en-US"/>
        </w:rPr>
      </w:pPr>
      <w:r w:rsidRPr="00874EC8">
        <w:rPr>
          <w:lang w:val="en-US"/>
        </w:rPr>
        <w:t>In line with the above, I expect that individuals who increase their socioeconomic status support market justice preferences to a greater extent</w:t>
      </w:r>
      <w:r w:rsidR="00085F00">
        <w:rPr>
          <w:lang w:val="en-US"/>
        </w:rPr>
        <w:t xml:space="preserve"> (</w:t>
      </w:r>
      <w:r w:rsidR="00085F00" w:rsidRPr="00085F00">
        <w:rPr>
          <w:i/>
          <w:iCs/>
          <w:lang w:val="en-US"/>
        </w:rPr>
        <w:t>market legitimacy</w:t>
      </w:r>
      <w:r w:rsidR="00085F00">
        <w:rPr>
          <w:lang w:val="en-US"/>
        </w:rPr>
        <w:t>)</w:t>
      </w:r>
      <w:r w:rsidRPr="00874EC8">
        <w:rPr>
          <w:lang w:val="en-US"/>
        </w:rPr>
        <w:t xml:space="preserve">. </w:t>
      </w:r>
      <w:r>
        <w:rPr>
          <w:lang w:val="en-US"/>
        </w:rPr>
        <w:t xml:space="preserve">Thus, the </w:t>
      </w:r>
      <w:r w:rsidR="00BA7873">
        <w:rPr>
          <w:lang w:val="en-US"/>
        </w:rPr>
        <w:t>hypothesis read as follows:</w:t>
      </w:r>
      <w:r w:rsidR="002A3E32">
        <w:rPr>
          <w:lang w:val="en-US"/>
        </w:rPr>
        <w:t xml:space="preserve"> </w:t>
      </w:r>
      <w:r w:rsidR="00BA7873">
        <w:rPr>
          <w:lang w:val="en-US"/>
        </w:rPr>
        <w:t xml:space="preserve"> </w:t>
      </w:r>
    </w:p>
    <w:p w14:paraId="4B44BC19" w14:textId="3ADCD8FD" w:rsidR="000A2608" w:rsidRPr="00654D89" w:rsidRDefault="000A2608" w:rsidP="00F42601">
      <w:pPr>
        <w:ind w:left="720"/>
        <w:rPr>
          <w:lang w:val="en-US"/>
        </w:rPr>
      </w:pPr>
      <w:r w:rsidRPr="005B3290">
        <w:rPr>
          <w:lang w:val="en-US"/>
        </w:rPr>
        <w:t>H1</w:t>
      </w:r>
      <w:r w:rsidRPr="00654D89">
        <w:rPr>
          <w:lang w:val="en-US"/>
        </w:rPr>
        <w:t xml:space="preserve">: </w:t>
      </w:r>
      <w:r w:rsidR="00BC2130">
        <w:rPr>
          <w:lang w:val="en-US"/>
        </w:rPr>
        <w:t>increasing changes</w:t>
      </w:r>
      <w:r w:rsidR="006366B4">
        <w:rPr>
          <w:lang w:val="en-US"/>
        </w:rPr>
        <w:t xml:space="preserve"> in </w:t>
      </w:r>
      <w:r w:rsidRPr="00654D89">
        <w:rPr>
          <w:lang w:val="en-US"/>
        </w:rPr>
        <w:t xml:space="preserve">socioeconomic status </w:t>
      </w:r>
      <w:r w:rsidR="000509CE">
        <w:rPr>
          <w:lang w:val="en-US"/>
        </w:rPr>
        <w:t>increase</w:t>
      </w:r>
      <w:r w:rsidRPr="00654D89">
        <w:rPr>
          <w:lang w:val="en-US"/>
        </w:rPr>
        <w:t xml:space="preserve"> support for market justice. </w:t>
      </w:r>
    </w:p>
    <w:p w14:paraId="15237431" w14:textId="3B255912" w:rsidR="002632A2" w:rsidRPr="00654D89" w:rsidRDefault="00606669" w:rsidP="007D5628">
      <w:pPr>
        <w:pStyle w:val="Heading3"/>
      </w:pPr>
      <w:r w:rsidRPr="00654D89">
        <w:t xml:space="preserve">Network structure and attitudes towards </w:t>
      </w:r>
      <w:r w:rsidR="007D5628" w:rsidRPr="00654D89">
        <w:t xml:space="preserve">economic inequality </w:t>
      </w:r>
    </w:p>
    <w:p w14:paraId="7D524112" w14:textId="34BA7827" w:rsidR="00487BEB" w:rsidRDefault="00871BB2">
      <w:pPr>
        <w:rPr>
          <w:lang w:val="en-US"/>
        </w:rPr>
      </w:pPr>
      <w:r w:rsidRPr="4BECC50F">
        <w:rPr>
          <w:lang w:val="en-US"/>
        </w:rPr>
        <w:t>Theoretically</w:t>
      </w:r>
      <w:r w:rsidR="007C096E" w:rsidRPr="4BECC50F">
        <w:rPr>
          <w:lang w:val="en-US"/>
        </w:rPr>
        <w:t xml:space="preserve">, </w:t>
      </w:r>
      <w:r w:rsidR="00C66B68" w:rsidRPr="4BECC50F">
        <w:rPr>
          <w:lang w:val="en-US"/>
        </w:rPr>
        <w:t xml:space="preserve">a </w:t>
      </w:r>
      <w:r w:rsidR="007C096E" w:rsidRPr="4BECC50F">
        <w:rPr>
          <w:lang w:val="en-US"/>
        </w:rPr>
        <w:t>s</w:t>
      </w:r>
      <w:r w:rsidR="00186220" w:rsidRPr="4BECC50F">
        <w:rPr>
          <w:lang w:val="en-US"/>
        </w:rPr>
        <w:t>tronger justification of</w:t>
      </w:r>
      <w:r w:rsidR="00606669" w:rsidRPr="4BECC50F">
        <w:rPr>
          <w:lang w:val="en-US"/>
        </w:rPr>
        <w:t xml:space="preserve"> </w:t>
      </w:r>
      <w:r w:rsidR="00213E22" w:rsidRPr="4BECC50F">
        <w:rPr>
          <w:lang w:val="en-US"/>
        </w:rPr>
        <w:t>inequality</w:t>
      </w:r>
      <w:r w:rsidR="00606669" w:rsidRPr="4BECC50F">
        <w:rPr>
          <w:lang w:val="en-US"/>
        </w:rPr>
        <w:t xml:space="preserve"> is not solely explained by individual self-interest or </w:t>
      </w:r>
      <w:r w:rsidR="003E2DCE" w:rsidRPr="4BECC50F">
        <w:rPr>
          <w:lang w:val="en-US"/>
        </w:rPr>
        <w:t xml:space="preserve">normative </w:t>
      </w:r>
      <w:r w:rsidR="00286E98" w:rsidRPr="4BECC50F">
        <w:rPr>
          <w:lang w:val="en-US"/>
        </w:rPr>
        <w:t>value-driven</w:t>
      </w:r>
      <w:r w:rsidR="003E2DCE" w:rsidRPr="4BECC50F">
        <w:rPr>
          <w:lang w:val="en-US"/>
        </w:rPr>
        <w:t xml:space="preserve"> explanation</w:t>
      </w:r>
      <w:r w:rsidR="00BF4B1F" w:rsidRPr="4BECC50F">
        <w:rPr>
          <w:lang w:val="en-US"/>
        </w:rPr>
        <w:t xml:space="preserve"> </w:t>
      </w:r>
      <w:r w:rsidRPr="4BECC50F">
        <w:rPr>
          <w:lang w:val="en-US"/>
        </w:rPr>
        <w:fldChar w:fldCharType="begin"/>
      </w:r>
      <w:r w:rsidR="00E22673">
        <w:rPr>
          <w:lang w:val="en-US"/>
        </w:rPr>
        <w: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Pr="4BECC50F">
        <w:rPr>
          <w:lang w:val="en-US"/>
        </w:rPr>
        <w:fldChar w:fldCharType="separate"/>
      </w:r>
      <w:r w:rsidR="00224919" w:rsidRPr="4BECC50F">
        <w:rPr>
          <w:lang w:val="en-US"/>
        </w:rPr>
        <w:t>(Kulin &amp; Svallfors, 2013; Maldonado, Olivos, Castillo, Atria, &amp; Azar, 2019)</w:t>
      </w:r>
      <w:r w:rsidRPr="4BECC50F">
        <w:rPr>
          <w:lang w:val="en-US"/>
        </w:rPr>
        <w:fldChar w:fldCharType="end"/>
      </w:r>
      <w:r w:rsidR="00BF4B1F" w:rsidRPr="4BECC50F">
        <w:rPr>
          <w:lang w:val="en-US"/>
        </w:rPr>
        <w:t>.</w:t>
      </w:r>
      <w:r w:rsidR="00991518" w:rsidRPr="4BECC50F">
        <w:rPr>
          <w:lang w:val="en-US"/>
        </w:rPr>
        <w:t xml:space="preserve"> </w:t>
      </w:r>
      <w:r w:rsidRPr="4BECC50F">
        <w:rPr>
          <w:lang w:val="en-US"/>
        </w:rPr>
        <w:t xml:space="preserve">In this regard, </w:t>
      </w:r>
      <w:r w:rsidR="00C770B0" w:rsidRPr="4BECC50F">
        <w:rPr>
          <w:lang w:val="en-US"/>
        </w:rPr>
        <w:t>the</w:t>
      </w:r>
      <w:r w:rsidR="00BF4B1F" w:rsidRPr="4BECC50F">
        <w:rPr>
          <w:lang w:val="en-US"/>
        </w:rPr>
        <w:t xml:space="preserve"> literature </w:t>
      </w:r>
      <w:r w:rsidR="00D41801" w:rsidRPr="4BECC50F">
        <w:rPr>
          <w:lang w:val="en-US"/>
        </w:rPr>
        <w:t>has argued</w:t>
      </w:r>
      <w:r w:rsidR="00BF4B1F" w:rsidRPr="4BECC50F">
        <w:rPr>
          <w:lang w:val="en-US"/>
        </w:rPr>
        <w:t xml:space="preserve"> that</w:t>
      </w:r>
      <w:r w:rsidR="00D41801" w:rsidRPr="4BECC50F">
        <w:rPr>
          <w:lang w:val="en-US"/>
        </w:rPr>
        <w:t xml:space="preserve"> social networks</w:t>
      </w:r>
      <w:r w:rsidR="00006784" w:rsidRPr="4BECC50F">
        <w:rPr>
          <w:lang w:val="en-US"/>
        </w:rPr>
        <w:t xml:space="preserve"> also contribute to attitude formation in different </w:t>
      </w:r>
      <w:r w:rsidR="005603FA" w:rsidRPr="4BECC50F">
        <w:rPr>
          <w:lang w:val="en-US"/>
        </w:rPr>
        <w:t>manners</w:t>
      </w:r>
      <w:r w:rsidR="00006784" w:rsidRPr="4BECC50F">
        <w:rPr>
          <w:lang w:val="en-US"/>
        </w:rPr>
        <w:t>.</w:t>
      </w:r>
      <w:r w:rsidR="00A251D2" w:rsidRPr="4BECC50F">
        <w:rPr>
          <w:lang w:val="en-US"/>
        </w:rPr>
        <w:t xml:space="preserve"> </w:t>
      </w:r>
      <w:r w:rsidR="00C770B0" w:rsidRPr="4BECC50F">
        <w:rPr>
          <w:lang w:val="en-US"/>
        </w:rPr>
        <w:t>Recently</w:t>
      </w:r>
      <w:r w:rsidR="00A251D2" w:rsidRPr="4BECC50F">
        <w:rPr>
          <w:lang w:val="en-US"/>
        </w:rPr>
        <w:t xml:space="preserve">, it has been scrutinized the </w:t>
      </w:r>
      <w:r w:rsidR="00B459A8" w:rsidRPr="4BECC50F">
        <w:rPr>
          <w:lang w:val="en-US"/>
        </w:rPr>
        <w:t xml:space="preserve">role of network class profiles – understood as the share of ties toward specific social </w:t>
      </w:r>
      <w:r w:rsidR="006E30EA" w:rsidRPr="4BECC50F">
        <w:rPr>
          <w:lang w:val="en-US"/>
        </w:rPr>
        <w:t xml:space="preserve">classes </w:t>
      </w:r>
      <w:r w:rsidR="00C23273" w:rsidRPr="4BECC50F">
        <w:rPr>
          <w:lang w:val="en-US"/>
        </w:rPr>
        <w:t>has</w:t>
      </w:r>
      <w:r w:rsidR="00B459A8" w:rsidRPr="4BECC50F">
        <w:rPr>
          <w:lang w:val="en-US"/>
        </w:rPr>
        <w:t xml:space="preserve"> found that those with higher ties to the upper-middle class hold lower redistributive preferences and connected to working-class positions are associated with higher perceived income inequality </w:t>
      </w:r>
      <w:r w:rsidRPr="4BECC50F">
        <w:rPr>
          <w:lang w:val="en-US"/>
        </w:rPr>
        <w:fldChar w:fldCharType="begin"/>
      </w:r>
      <w:r w:rsidR="00E22673">
        <w:rPr>
          <w:lang w:val="en-US"/>
        </w:rPr>
        <w:instrText xml:space="preserve"> ADDIN ZOTERO_ITEM CSL_CITATION {"citationID":"8MdnXq6X","properties":{"formattedCitation":"(Cobo-Arroyo, 2022)","plainCitation":"(Cobo-Arroyo, 2022)","noteIndex":0},"citationItems":[{"id":14760,"uris":["http://zotero.org/users/5414506/items/TZ3NJSFK"],"itemData":{"id":14760,"type":"thesis","abstract":"Numerous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rsidRPr="4BECC50F">
        <w:rPr>
          <w:lang w:val="en-US"/>
        </w:rPr>
        <w:fldChar w:fldCharType="separate"/>
      </w:r>
      <w:r w:rsidR="00251673" w:rsidRPr="4BECC50F">
        <w:rPr>
          <w:lang w:val="en-US"/>
        </w:rPr>
        <w:t>(Cobo-Arroyo, 2022)</w:t>
      </w:r>
      <w:r w:rsidRPr="4BECC50F">
        <w:rPr>
          <w:lang w:val="en-US"/>
        </w:rPr>
        <w:fldChar w:fldCharType="end"/>
      </w:r>
      <w:r w:rsidR="00B459A8" w:rsidRPr="4BECC50F">
        <w:rPr>
          <w:lang w:val="en-US"/>
        </w:rPr>
        <w:t xml:space="preserve"> and stronger support for inequality reduction </w:t>
      </w:r>
      <w:r w:rsidRPr="4BECC50F">
        <w:rPr>
          <w:lang w:val="en-US"/>
        </w:rPr>
        <w:fldChar w:fldCharType="begin"/>
      </w:r>
      <w:r w:rsidR="00E22673">
        <w:rPr>
          <w:lang w:val="en-US"/>
        </w:rPr>
        <w:instrText xml:space="preserve"> ADDIN ZOTERO_ITEM CSL_CITATION {"citationID":"NHsfZ77R","properties":{"formattedCitation":"(Lindh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Pr="4BECC50F">
        <w:rPr>
          <w:lang w:val="en-US"/>
        </w:rPr>
        <w:fldChar w:fldCharType="separate"/>
      </w:r>
      <w:r w:rsidR="00224919" w:rsidRPr="4BECC50F">
        <w:rPr>
          <w:lang w:val="en-US"/>
        </w:rPr>
        <w:t>(Lindh &amp; Andersson, 2024)</w:t>
      </w:r>
      <w:r w:rsidRPr="4BECC50F">
        <w:rPr>
          <w:lang w:val="en-US"/>
        </w:rPr>
        <w:fldChar w:fldCharType="end"/>
      </w:r>
      <w:r w:rsidR="00B459A8" w:rsidRPr="4BECC50F">
        <w:rPr>
          <w:lang w:val="en-US"/>
        </w:rPr>
        <w:t>.</w:t>
      </w:r>
      <w:r w:rsidR="006E30EA" w:rsidRPr="4BECC50F">
        <w:rPr>
          <w:lang w:val="en-US"/>
        </w:rPr>
        <w:t xml:space="preserve"> </w:t>
      </w:r>
      <w:r w:rsidR="00A251D2" w:rsidRPr="4BECC50F">
        <w:rPr>
          <w:lang w:val="en-US"/>
        </w:rPr>
        <w:t>Additionally</w:t>
      </w:r>
      <w:r w:rsidR="006E30EA" w:rsidRPr="4BECC50F">
        <w:rPr>
          <w:lang w:val="en-US"/>
        </w:rPr>
        <w:t xml:space="preserve">, other studies have taken a step forward with the single class-profile approach and have shown that being connected </w:t>
      </w:r>
      <w:r w:rsidR="006E30EA" w:rsidRPr="4BECC50F">
        <w:rPr>
          <w:i/>
          <w:iCs/>
          <w:lang w:val="en-US"/>
        </w:rPr>
        <w:t>simultaneously</w:t>
      </w:r>
      <w:r w:rsidR="006E30EA" w:rsidRPr="4BECC50F">
        <w:rPr>
          <w:lang w:val="en-US"/>
        </w:rPr>
        <w:t xml:space="preserve"> to diverse socioeconomic status positions is associated with more critical views on economic inequality. </w:t>
      </w:r>
      <w:r w:rsidR="00006784" w:rsidRPr="4BECC50F">
        <w:rPr>
          <w:lang w:val="en-US"/>
        </w:rPr>
        <w:t xml:space="preserve">In particular, </w:t>
      </w:r>
      <w:r w:rsidR="00606669" w:rsidRPr="4BECC50F">
        <w:rPr>
          <w:lang w:val="en-US"/>
        </w:rPr>
        <w:t>socioeconomic diversity in interpersonal networks</w:t>
      </w:r>
      <w:r w:rsidR="00141B55" w:rsidRPr="4BECC50F">
        <w:rPr>
          <w:lang w:val="en-US"/>
        </w:rPr>
        <w:t xml:space="preserve"> (</w:t>
      </w:r>
      <w:r w:rsidR="00997161" w:rsidRPr="4BECC50F">
        <w:rPr>
          <w:i/>
          <w:iCs/>
          <w:lang w:val="en-US"/>
        </w:rPr>
        <w:t>diversity</w:t>
      </w:r>
      <w:r w:rsidR="00997161" w:rsidRPr="4BECC50F">
        <w:rPr>
          <w:lang w:val="en-US"/>
        </w:rPr>
        <w:t xml:space="preserve"> onwards)</w:t>
      </w:r>
      <w:r w:rsidR="00606669" w:rsidRPr="4BECC50F">
        <w:rPr>
          <w:lang w:val="en-US"/>
        </w:rPr>
        <w:t>—</w:t>
      </w:r>
      <w:r w:rsidR="00D647CB" w:rsidRPr="4BECC50F">
        <w:rPr>
          <w:lang w:val="en-US"/>
        </w:rPr>
        <w:t xml:space="preserve"> </w:t>
      </w:r>
      <w:r w:rsidR="00606669" w:rsidRPr="4BECC50F">
        <w:rPr>
          <w:lang w:val="en-US"/>
        </w:rPr>
        <w:t xml:space="preserve">understood as the degree </w:t>
      </w:r>
      <w:r w:rsidR="00D647CB" w:rsidRPr="4BECC50F">
        <w:rPr>
          <w:lang w:val="en-US"/>
        </w:rPr>
        <w:t xml:space="preserve">of </w:t>
      </w:r>
      <w:r w:rsidR="00606669" w:rsidRPr="4BECC50F">
        <w:rPr>
          <w:lang w:val="en-US"/>
        </w:rPr>
        <w:t xml:space="preserve">connectedness to dissimilar </w:t>
      </w:r>
      <w:r w:rsidR="00E63A81" w:rsidRPr="4BECC50F">
        <w:rPr>
          <w:lang w:val="en-US"/>
        </w:rPr>
        <w:t>socioeconomic positions</w:t>
      </w:r>
      <w:r w:rsidR="00606669" w:rsidRPr="4BECC50F">
        <w:rPr>
          <w:lang w:val="en-US"/>
        </w:rPr>
        <w:t xml:space="preserve"> (e.g., occupations)</w:t>
      </w:r>
      <w:r w:rsidR="00E94E99" w:rsidRPr="4BECC50F">
        <w:rPr>
          <w:lang w:val="en-US"/>
        </w:rPr>
        <w:t xml:space="preserve"> has been brought into the discussion </w:t>
      </w:r>
      <w:r w:rsidR="00EA0AFA" w:rsidRPr="4BECC50F">
        <w:rPr>
          <w:lang w:val="en-US"/>
        </w:rPr>
        <w:t xml:space="preserve">of how networks contribute to the </w:t>
      </w:r>
      <w:r w:rsidR="00E94E99" w:rsidRPr="4BECC50F">
        <w:rPr>
          <w:lang w:val="en-US"/>
        </w:rPr>
        <w:t>formation of attitudes toward economic inequality</w:t>
      </w:r>
      <w:r w:rsidR="0097338E" w:rsidRPr="4BECC50F">
        <w:rPr>
          <w:lang w:val="en-US"/>
        </w:rPr>
        <w:t xml:space="preserve"> </w:t>
      </w:r>
      <w:r w:rsidRPr="4BECC50F">
        <w:rPr>
          <w:lang w:val="en-US"/>
        </w:rPr>
        <w:fldChar w:fldCharType="begin"/>
      </w:r>
      <w:r w:rsidR="00E22673">
        <w:rPr>
          <w:lang w:val="en-US"/>
        </w:rPr>
        <w:instrText xml:space="preserve"> ADDIN ZOTERO_ITEM CSL_CITATION {"citationID":"R3TSlnHs","properties":{"formattedCitation":"(Otero &amp; Mendoza, 2023)","plainCitation":"(Otero &amp; Mendoza, 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Pr="4BECC50F">
        <w:rPr>
          <w:lang w:val="en-US"/>
        </w:rPr>
        <w:fldChar w:fldCharType="separate"/>
      </w:r>
      <w:r w:rsidR="00224919" w:rsidRPr="4BECC50F">
        <w:rPr>
          <w:lang w:val="en-US"/>
        </w:rPr>
        <w:t>(Otero &amp; Mendoza, 2023)</w:t>
      </w:r>
      <w:r w:rsidRPr="4BECC50F">
        <w:rPr>
          <w:lang w:val="en-US"/>
        </w:rPr>
        <w:fldChar w:fldCharType="end"/>
      </w:r>
      <w:r w:rsidR="0097338E" w:rsidRPr="4BECC50F">
        <w:rPr>
          <w:lang w:val="en-US"/>
        </w:rPr>
        <w:t>.</w:t>
      </w:r>
      <w:r w:rsidR="00606669" w:rsidRPr="4BECC50F">
        <w:rPr>
          <w:lang w:val="en-US"/>
        </w:rPr>
        <w:t xml:space="preserve"> </w:t>
      </w:r>
      <w:r w:rsidR="004D67A6" w:rsidRPr="4BECC50F">
        <w:rPr>
          <w:lang w:val="en-US"/>
        </w:rPr>
        <w:t xml:space="preserve">In this sense, </w:t>
      </w:r>
      <w:r w:rsidR="00606669" w:rsidRPr="4BECC50F">
        <w:rPr>
          <w:lang w:val="en-US"/>
        </w:rPr>
        <w:t xml:space="preserve">networks can shape attitudes and political preferences </w:t>
      </w:r>
      <w:r w:rsidR="004D67A6" w:rsidRPr="4BECC50F">
        <w:rPr>
          <w:lang w:val="en-US"/>
        </w:rPr>
        <w:t>through</w:t>
      </w:r>
      <w:r w:rsidR="002A06DF" w:rsidRPr="4BECC50F">
        <w:rPr>
          <w:lang w:val="en-US"/>
        </w:rPr>
        <w:t xml:space="preserve"> </w:t>
      </w:r>
      <w:r w:rsidR="00606669" w:rsidRPr="4BECC50F">
        <w:rPr>
          <w:lang w:val="en-US"/>
        </w:rPr>
        <w:t xml:space="preserve">social influence </w:t>
      </w:r>
      <w:r w:rsidR="00416BAD" w:rsidRPr="4BECC50F">
        <w:rPr>
          <w:lang w:val="en-US"/>
        </w:rPr>
        <w:t>implying</w:t>
      </w:r>
      <w:r w:rsidR="004E4311" w:rsidRPr="4BECC50F">
        <w:rPr>
          <w:lang w:val="en-US"/>
        </w:rPr>
        <w:t xml:space="preserve"> </w:t>
      </w:r>
      <w:r w:rsidR="009255A4" w:rsidRPr="4BECC50F">
        <w:rPr>
          <w:lang w:val="en-US"/>
        </w:rPr>
        <w:t xml:space="preserve">that individuals </w:t>
      </w:r>
      <w:r w:rsidR="00D41801" w:rsidRPr="4BECC50F">
        <w:rPr>
          <w:lang w:val="en-US"/>
        </w:rPr>
        <w:t>adjust</w:t>
      </w:r>
      <w:r w:rsidR="009255A4" w:rsidRPr="4BECC50F">
        <w:rPr>
          <w:lang w:val="en-US"/>
        </w:rPr>
        <w:t xml:space="preserve"> their </w:t>
      </w:r>
      <w:r w:rsidR="00416BAD" w:rsidRPr="4BECC50F">
        <w:rPr>
          <w:lang w:val="en-US"/>
        </w:rPr>
        <w:t>views</w:t>
      </w:r>
      <w:r w:rsidR="009255A4" w:rsidRPr="4BECC50F">
        <w:rPr>
          <w:lang w:val="en-US"/>
        </w:rPr>
        <w:t xml:space="preserve"> </w:t>
      </w:r>
      <w:r w:rsidR="00D41801" w:rsidRPr="4BECC50F">
        <w:rPr>
          <w:lang w:val="en-US"/>
        </w:rPr>
        <w:t xml:space="preserve">accordingly </w:t>
      </w:r>
      <w:r w:rsidR="009255A4" w:rsidRPr="4BECC50F">
        <w:rPr>
          <w:lang w:val="en-US"/>
        </w:rPr>
        <w:t xml:space="preserve">based on the </w:t>
      </w:r>
      <w:r w:rsidR="00D41801" w:rsidRPr="4BECC50F">
        <w:rPr>
          <w:lang w:val="en-US"/>
        </w:rPr>
        <w:t xml:space="preserve">diverse </w:t>
      </w:r>
      <w:r w:rsidR="009255A4" w:rsidRPr="4BECC50F">
        <w:rPr>
          <w:lang w:val="en-US"/>
        </w:rPr>
        <w:t xml:space="preserve">information </w:t>
      </w:r>
      <w:r w:rsidR="00D41801" w:rsidRPr="4BECC50F">
        <w:rPr>
          <w:lang w:val="en-US"/>
        </w:rPr>
        <w:t xml:space="preserve">received through their network ties </w:t>
      </w:r>
      <w:r w:rsidRPr="4BECC50F">
        <w:rPr>
          <w:lang w:val="en-US"/>
        </w:rPr>
        <w:fldChar w:fldCharType="begin"/>
      </w:r>
      <w:r w:rsidR="00117B84">
        <w:rPr>
          <w:lang w:val="en-US"/>
        </w:rPr>
        <w:instrText xml:space="preserve"> ADDIN ZOTERO_ITEM CSL_CITATION {"citationID":"F9Y9Vnni","properties":{"formattedCitation":"(Lindh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Pr="4BECC50F">
        <w:rPr>
          <w:lang w:val="en-US"/>
        </w:rPr>
        <w:fldChar w:fldCharType="separate"/>
      </w:r>
      <w:r w:rsidR="00117B84" w:rsidRPr="00B63191">
        <w:rPr>
          <w:lang w:val="en-US"/>
        </w:rPr>
        <w:t>(Lindh et al., 2021)</w:t>
      </w:r>
      <w:r w:rsidRPr="4BECC50F">
        <w:rPr>
          <w:lang w:val="en-US"/>
        </w:rPr>
        <w:fldChar w:fldCharType="end"/>
      </w:r>
      <w:r w:rsidR="0042695C" w:rsidRPr="4BECC50F">
        <w:rPr>
          <w:lang w:val="en-US"/>
        </w:rPr>
        <w:t xml:space="preserve">. At the same time, </w:t>
      </w:r>
      <w:r w:rsidR="002A06DF" w:rsidRPr="4BECC50F">
        <w:rPr>
          <w:lang w:val="en-US"/>
        </w:rPr>
        <w:t>dissimilarity</w:t>
      </w:r>
      <w:r w:rsidR="00E40CE9" w:rsidRPr="4BECC50F">
        <w:rPr>
          <w:lang w:val="en-US"/>
        </w:rPr>
        <w:t xml:space="preserve"> within networks refers to cross-cutting </w:t>
      </w:r>
      <w:r w:rsidR="009D1B2A" w:rsidRPr="4BECC50F">
        <w:rPr>
          <w:lang w:val="en-US"/>
        </w:rPr>
        <w:t>social circles</w:t>
      </w:r>
      <w:r w:rsidR="00F5037E" w:rsidRPr="4BECC50F">
        <w:rPr>
          <w:lang w:val="en-US"/>
        </w:rPr>
        <w:t xml:space="preserve"> that </w:t>
      </w:r>
      <w:r w:rsidR="001614F3" w:rsidRPr="4BECC50F">
        <w:rPr>
          <w:lang w:val="en-US"/>
        </w:rPr>
        <w:t>implies</w:t>
      </w:r>
      <w:r w:rsidR="00F5037E" w:rsidRPr="4BECC50F">
        <w:rPr>
          <w:lang w:val="en-US"/>
        </w:rPr>
        <w:t xml:space="preserve"> </w:t>
      </w:r>
      <w:r w:rsidR="00950AA5" w:rsidRPr="4BECC50F">
        <w:rPr>
          <w:lang w:val="en-US"/>
        </w:rPr>
        <w:t>to have</w:t>
      </w:r>
      <w:r w:rsidR="00F5037E" w:rsidRPr="4BECC50F">
        <w:rPr>
          <w:lang w:val="en-US"/>
        </w:rPr>
        <w:t xml:space="preserve"> access to diverse life experiences and broader information to be exposed to</w:t>
      </w:r>
      <w:r w:rsidR="00E40CE9" w:rsidRPr="4BECC50F">
        <w:rPr>
          <w:lang w:val="en-US"/>
        </w:rPr>
        <w:t xml:space="preserve"> </w:t>
      </w:r>
      <w:r w:rsidRPr="4BECC50F">
        <w:rPr>
          <w:lang w:val="en-US"/>
        </w:rPr>
        <w:fldChar w:fldCharType="begin"/>
      </w:r>
      <w:r w:rsidR="00E22673">
        <w:rPr>
          <w:lang w:val="en-US"/>
        </w:rPr>
        <w:instrText xml:space="preserve"> ADDIN ZOTERO_ITEM CSL_CITATION {"citationID":"zLVLd1nJ","properties":{"formattedCitation":"(Blau,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Pr="4BECC50F">
        <w:rPr>
          <w:lang w:val="en-US"/>
        </w:rPr>
        <w:fldChar w:fldCharType="separate"/>
      </w:r>
      <w:r w:rsidR="00251673" w:rsidRPr="4BECC50F">
        <w:rPr>
          <w:lang w:val="en-US"/>
        </w:rPr>
        <w:t>(Blau, 1977)</w:t>
      </w:r>
      <w:r w:rsidRPr="4BECC50F">
        <w:rPr>
          <w:lang w:val="en-US"/>
        </w:rPr>
        <w:fldChar w:fldCharType="end"/>
      </w:r>
      <w:r w:rsidR="00C23831" w:rsidRPr="4BECC50F">
        <w:rPr>
          <w:lang w:val="en-US"/>
        </w:rPr>
        <w:t>. In this sense,</w:t>
      </w:r>
      <w:r w:rsidR="00AE4AA2" w:rsidRPr="4BECC50F">
        <w:rPr>
          <w:lang w:val="en-US"/>
        </w:rPr>
        <w:t xml:space="preserve"> one argument is</w:t>
      </w:r>
      <w:r w:rsidR="00C23831" w:rsidRPr="4BECC50F">
        <w:rPr>
          <w:lang w:val="en-US"/>
        </w:rPr>
        <w:t xml:space="preserve"> </w:t>
      </w:r>
      <w:r w:rsidR="00C901D7" w:rsidRPr="4BECC50F">
        <w:rPr>
          <w:lang w:val="en-US"/>
        </w:rPr>
        <w:t>network</w:t>
      </w:r>
      <w:r w:rsidR="00606669" w:rsidRPr="4BECC50F">
        <w:rPr>
          <w:lang w:val="en-US"/>
        </w:rPr>
        <w:t xml:space="preserve"> </w:t>
      </w:r>
      <w:r w:rsidR="00C23831" w:rsidRPr="4BECC50F">
        <w:rPr>
          <w:lang w:val="en-US"/>
        </w:rPr>
        <w:t xml:space="preserve">ties </w:t>
      </w:r>
      <w:r w:rsidR="00606669" w:rsidRPr="4BECC50F">
        <w:rPr>
          <w:lang w:val="en-US"/>
        </w:rPr>
        <w:t>act as inferential spaces</w:t>
      </w:r>
      <w:r w:rsidR="004A2A61" w:rsidRPr="4BECC50F">
        <w:rPr>
          <w:lang w:val="en-US"/>
        </w:rPr>
        <w:t xml:space="preserve"> </w:t>
      </w:r>
      <w:r w:rsidRPr="4BECC50F">
        <w:rPr>
          <w:lang w:val="en-US"/>
        </w:rPr>
        <w:fldChar w:fldCharType="begin"/>
      </w:r>
      <w:r w:rsidR="00E22673">
        <w:rPr>
          <w:lang w:val="en-US"/>
        </w:rPr>
        <w:instrText xml:space="preserve"> ADDIN ZOTERO_ITEM CSL_CITATION {"citationID":"DFAd8QiV","properties":{"formattedCitation":"(Mijs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Pr="4BECC50F">
        <w:rPr>
          <w:lang w:val="en-US"/>
        </w:rPr>
        <w:fldChar w:fldCharType="separate"/>
      </w:r>
      <w:r w:rsidR="00224919" w:rsidRPr="4BECC50F">
        <w:rPr>
          <w:lang w:val="en-US"/>
        </w:rPr>
        <w:t>(Mijs &amp; Roe, 2021)</w:t>
      </w:r>
      <w:r w:rsidRPr="4BECC50F">
        <w:rPr>
          <w:lang w:val="en-US"/>
        </w:rPr>
        <w:fldChar w:fldCharType="end"/>
      </w:r>
      <w:r w:rsidR="00606669" w:rsidRPr="4BECC50F">
        <w:rPr>
          <w:lang w:val="en-US"/>
        </w:rPr>
        <w:t xml:space="preserve">, </w:t>
      </w:r>
      <w:r w:rsidR="0034481D" w:rsidRPr="4BECC50F">
        <w:rPr>
          <w:lang w:val="en-US"/>
        </w:rPr>
        <w:t>which can</w:t>
      </w:r>
      <w:r w:rsidR="00034289" w:rsidRPr="4BECC50F">
        <w:rPr>
          <w:lang w:val="en-US"/>
        </w:rPr>
        <w:t xml:space="preserve"> leverage</w:t>
      </w:r>
      <w:r w:rsidR="00606669" w:rsidRPr="4BECC50F">
        <w:rPr>
          <w:lang w:val="en-US"/>
        </w:rPr>
        <w:t xml:space="preserve"> the connection between economic inequality and labor market rewards </w:t>
      </w:r>
      <w:r w:rsidR="00A00051" w:rsidRPr="4BECC50F">
        <w:rPr>
          <w:lang w:val="en-US"/>
        </w:rPr>
        <w:t>as</w:t>
      </w:r>
      <w:r w:rsidR="00B21B0F" w:rsidRPr="4BECC50F">
        <w:rPr>
          <w:lang w:val="en-US"/>
        </w:rPr>
        <w:t xml:space="preserve"> cross-class contact </w:t>
      </w:r>
      <w:r w:rsidR="00A00051" w:rsidRPr="4BECC50F">
        <w:rPr>
          <w:lang w:val="en-US"/>
        </w:rPr>
        <w:t xml:space="preserve">provides </w:t>
      </w:r>
      <w:r w:rsidR="00B0514A" w:rsidRPr="4BECC50F">
        <w:rPr>
          <w:lang w:val="en-US"/>
        </w:rPr>
        <w:t xml:space="preserve">more diverse </w:t>
      </w:r>
      <w:r w:rsidR="00B21B0F" w:rsidRPr="4BECC50F">
        <w:rPr>
          <w:lang w:val="en-US"/>
        </w:rPr>
        <w:t>information</w:t>
      </w:r>
      <w:r w:rsidR="00B0514A" w:rsidRPr="4BECC50F">
        <w:rPr>
          <w:lang w:val="en-US"/>
        </w:rPr>
        <w:t xml:space="preserve"> and life </w:t>
      </w:r>
      <w:r w:rsidR="00E07528" w:rsidRPr="4BECC50F">
        <w:rPr>
          <w:lang w:val="en-US"/>
        </w:rPr>
        <w:t>experiences</w:t>
      </w:r>
      <w:r w:rsidR="00B0514A" w:rsidRPr="4BECC50F">
        <w:rPr>
          <w:lang w:val="en-US"/>
        </w:rPr>
        <w:t xml:space="preserve"> of others</w:t>
      </w:r>
      <w:r w:rsidR="00B21B0F" w:rsidRPr="4BECC50F">
        <w:rPr>
          <w:lang w:val="en-US"/>
        </w:rPr>
        <w:t xml:space="preserve"> </w:t>
      </w:r>
      <w:r w:rsidR="00606669" w:rsidRPr="4BECC50F">
        <w:rPr>
          <w:lang w:val="en-US"/>
        </w:rPr>
        <w:t xml:space="preserve">that may foster </w:t>
      </w:r>
      <w:r w:rsidR="00C23831" w:rsidRPr="4BECC50F">
        <w:rPr>
          <w:lang w:val="en-US"/>
        </w:rPr>
        <w:t xml:space="preserve">empathy </w:t>
      </w:r>
      <w:r w:rsidR="00DD3EC1" w:rsidRPr="4BECC50F">
        <w:rPr>
          <w:lang w:val="en-US"/>
        </w:rPr>
        <w:t>toward</w:t>
      </w:r>
      <w:r w:rsidR="00C23831" w:rsidRPr="4BECC50F">
        <w:rPr>
          <w:lang w:val="en-US"/>
        </w:rPr>
        <w:t xml:space="preserve"> those in </w:t>
      </w:r>
      <w:r w:rsidR="00914016" w:rsidRPr="4BECC50F">
        <w:rPr>
          <w:lang w:val="en-US"/>
        </w:rPr>
        <w:t xml:space="preserve">economic </w:t>
      </w:r>
      <w:r w:rsidR="00C23831" w:rsidRPr="4BECC50F">
        <w:rPr>
          <w:lang w:val="en-US"/>
        </w:rPr>
        <w:t>despair</w:t>
      </w:r>
      <w:r w:rsidR="00A00051" w:rsidRPr="4BECC50F">
        <w:rPr>
          <w:lang w:val="en-US"/>
        </w:rPr>
        <w:t xml:space="preserve"> </w:t>
      </w:r>
      <w:r w:rsidRPr="4BECC50F">
        <w:rPr>
          <w:lang w:val="en-US"/>
        </w:rPr>
        <w:lastRenderedPageBreak/>
        <w:fldChar w:fldCharType="begin"/>
      </w:r>
      <w:r w:rsidR="00E22673">
        <w:rPr>
          <w:lang w:val="en-US"/>
        </w:rPr>
        <w:instrText xml:space="preserve"> ADDIN ZOTERO_ITEM CSL_CITATION {"citationID":"A4degRfe","properties":{"formattedCitation":"(Sachweh, 2012)","plainCitation":"(Sachweh, 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Pr="4BECC50F">
        <w:rPr>
          <w:lang w:val="en-US"/>
        </w:rPr>
        <w:fldChar w:fldCharType="separate"/>
      </w:r>
      <w:r w:rsidR="00251673" w:rsidRPr="4BECC50F">
        <w:rPr>
          <w:lang w:val="en-US"/>
        </w:rPr>
        <w:t>(Sachweh, 2012)</w:t>
      </w:r>
      <w:r w:rsidRPr="4BECC50F">
        <w:rPr>
          <w:lang w:val="en-US"/>
        </w:rPr>
        <w:fldChar w:fldCharType="end"/>
      </w:r>
      <w:r w:rsidR="00C23831" w:rsidRPr="4BECC50F">
        <w:rPr>
          <w:lang w:val="en-US"/>
        </w:rPr>
        <w:t xml:space="preserve"> </w:t>
      </w:r>
      <w:r w:rsidR="00327F0E" w:rsidRPr="4BECC50F">
        <w:rPr>
          <w:lang w:val="en-US"/>
        </w:rPr>
        <w:t>or, conversely,</w:t>
      </w:r>
      <w:r w:rsidR="00852D57" w:rsidRPr="4BECC50F">
        <w:rPr>
          <w:lang w:val="en-US"/>
        </w:rPr>
        <w:t xml:space="preserve"> </w:t>
      </w:r>
      <w:r w:rsidR="00CE11C8" w:rsidRPr="4BECC50F">
        <w:rPr>
          <w:lang w:val="en-US"/>
        </w:rPr>
        <w:t xml:space="preserve">legitimize </w:t>
      </w:r>
      <w:r w:rsidR="00DD3EC1" w:rsidRPr="4BECC50F">
        <w:rPr>
          <w:lang w:val="en-US"/>
        </w:rPr>
        <w:t xml:space="preserve">inequality as </w:t>
      </w:r>
      <w:r w:rsidR="00852D57" w:rsidRPr="4BECC50F">
        <w:rPr>
          <w:lang w:val="en-US"/>
        </w:rPr>
        <w:t>cross-class</w:t>
      </w:r>
      <w:r w:rsidR="008A55CB" w:rsidRPr="4BECC50F">
        <w:rPr>
          <w:lang w:val="en-US"/>
        </w:rPr>
        <w:t xml:space="preserve"> </w:t>
      </w:r>
      <w:r w:rsidR="00852D57" w:rsidRPr="4BECC50F">
        <w:rPr>
          <w:lang w:val="en-US"/>
        </w:rPr>
        <w:t xml:space="preserve">contact </w:t>
      </w:r>
      <w:r w:rsidR="00C0027B" w:rsidRPr="4BECC50F">
        <w:rPr>
          <w:lang w:val="en-US"/>
        </w:rPr>
        <w:t>fades</w:t>
      </w:r>
      <w:r w:rsidR="00C901D7" w:rsidRPr="4BECC50F">
        <w:rPr>
          <w:lang w:val="en-US"/>
        </w:rPr>
        <w:t xml:space="preserve"> </w:t>
      </w:r>
      <w:r w:rsidRPr="4BECC50F">
        <w:rPr>
          <w:lang w:val="en-US"/>
        </w:rPr>
        <w:fldChar w:fldCharType="begin"/>
      </w:r>
      <w:r w:rsidR="00E22673">
        <w:rPr>
          <w:lang w:val="en-US"/>
        </w:rPr>
        <w:instrText xml:space="preserve"> ADDIN ZOTERO_ITEM CSL_CITATION {"citationID":"WRIisoEr","properties":{"formattedCitation":"(Vargas Salfate &amp; Stern, 2023)","plainCitation":"(Vargas Salfate &amp; Stern, 2023)","noteIndex":0},"citationItems":[{"id":3235,"uris":["http://zotero.org/users/5414506/items/L8XW73D5"],"itemData":{"id":3235,"type":"article-journal","abstract":"Is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rsidRPr="4BECC50F">
        <w:rPr>
          <w:lang w:val="en-US"/>
        </w:rPr>
        <w:fldChar w:fldCharType="separate"/>
      </w:r>
      <w:r w:rsidR="00224919" w:rsidRPr="4BECC50F">
        <w:rPr>
          <w:lang w:val="en-US"/>
        </w:rPr>
        <w:t>(Vargas Salfate &amp; Stern, 2023)</w:t>
      </w:r>
      <w:r w:rsidRPr="4BECC50F">
        <w:rPr>
          <w:lang w:val="en-US"/>
        </w:rPr>
        <w:fldChar w:fldCharType="end"/>
      </w:r>
      <w:r w:rsidR="00606669" w:rsidRPr="4BECC50F">
        <w:rPr>
          <w:lang w:val="en-US"/>
        </w:rPr>
        <w:t>.</w:t>
      </w:r>
      <w:r w:rsidR="00AE08EF" w:rsidRPr="4BECC50F">
        <w:rPr>
          <w:lang w:val="en-US"/>
        </w:rPr>
        <w:t xml:space="preserve"> </w:t>
      </w:r>
    </w:p>
    <w:p w14:paraId="42DC9216" w14:textId="66B2809F" w:rsidR="004B2962" w:rsidRPr="00654D89" w:rsidRDefault="00A251D2" w:rsidP="00AF3E88">
      <w:pPr>
        <w:rPr>
          <w:lang w:val="en-US"/>
        </w:rPr>
      </w:pPr>
      <w:r w:rsidRPr="00654D89">
        <w:rPr>
          <w:lang w:val="en-US"/>
        </w:rPr>
        <w:t>Empirically</w:t>
      </w:r>
      <w:r w:rsidR="00562152" w:rsidRPr="00654D89">
        <w:rPr>
          <w:lang w:val="en-US"/>
        </w:rPr>
        <w:t>,</w:t>
      </w:r>
      <w:r w:rsidRPr="00654D89">
        <w:rPr>
          <w:lang w:val="en-US"/>
        </w:rPr>
        <w:t xml:space="preserve"> the claim that </w:t>
      </w:r>
      <w:r w:rsidR="004251D2" w:rsidRPr="00654D89">
        <w:rPr>
          <w:lang w:val="en-US"/>
        </w:rPr>
        <w:t>diversity</w:t>
      </w:r>
      <w:r w:rsidRPr="00654D89">
        <w:rPr>
          <w:lang w:val="en-US"/>
        </w:rPr>
        <w:t xml:space="preserve"> </w:t>
      </w:r>
      <w:r w:rsidR="003924EF" w:rsidRPr="00654D89">
        <w:rPr>
          <w:lang w:val="en-US"/>
        </w:rPr>
        <w:t xml:space="preserve">is associated with more critical views on economic inequality </w:t>
      </w:r>
      <w:r w:rsidR="00781BF9" w:rsidRPr="00654D89">
        <w:rPr>
          <w:lang w:val="en-US"/>
        </w:rPr>
        <w:t>has received empirical support</w:t>
      </w:r>
      <w:r w:rsidR="003924EF" w:rsidRPr="00654D89">
        <w:rPr>
          <w:lang w:val="en-US"/>
        </w:rPr>
        <w:t>.</w:t>
      </w:r>
      <w:r w:rsidR="00781BF9" w:rsidRPr="00654D89">
        <w:rPr>
          <w:lang w:val="en-US"/>
        </w:rPr>
        <w:t xml:space="preserve"> For instance, </w:t>
      </w:r>
      <w:r w:rsidR="000D1F51" w:rsidRPr="00654D89">
        <w:rPr>
          <w:lang w:val="en-US"/>
        </w:rPr>
        <w:t xml:space="preserve">Paskov &amp; Weisstanner </w:t>
      </w:r>
      <w:r w:rsidR="009E13F7" w:rsidRPr="00654D89">
        <w:rPr>
          <w:lang w:val="en-US"/>
        </w:rPr>
        <w:fldChar w:fldCharType="begin"/>
      </w:r>
      <w:r w:rsidR="00E22673">
        <w:rPr>
          <w:lang w:val="en-US"/>
        </w:rPr>
        <w:instrText xml:space="preserve"> ADDIN ZOTERO_ITEM CSL_CITATION {"citationID":"cXJFEbeU","properties":{"formattedCitation":"(2022)","plainCitation":"(2022)","noteIndex":0},"citationItems":[{"id":19,"uris":["http://zotero.org/users/5414506/items/GF4X55M4"],"itemData":{"id":19,"type":"article-journal","abstract":"There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9E13F7" w:rsidRPr="00654D89">
        <w:rPr>
          <w:lang w:val="en-US"/>
        </w:rPr>
        <w:fldChar w:fldCharType="separate"/>
      </w:r>
      <w:r w:rsidR="00251673" w:rsidRPr="004E64EA">
        <w:rPr>
          <w:lang w:val="en-US"/>
        </w:rPr>
        <w:t>(2022)</w:t>
      </w:r>
      <w:r w:rsidR="009E13F7" w:rsidRPr="00654D89">
        <w:rPr>
          <w:lang w:val="en-US"/>
        </w:rPr>
        <w:fldChar w:fldCharType="end"/>
      </w:r>
      <w:r w:rsidR="0047666C" w:rsidRPr="00654D89">
        <w:rPr>
          <w:lang w:val="en-US"/>
        </w:rPr>
        <w:t xml:space="preserve"> </w:t>
      </w:r>
      <w:r w:rsidR="003E645B" w:rsidRPr="00654D89">
        <w:rPr>
          <w:lang w:val="en-US"/>
        </w:rPr>
        <w:t>found</w:t>
      </w:r>
      <w:r w:rsidR="00950089" w:rsidRPr="00654D89">
        <w:rPr>
          <w:lang w:val="en-US"/>
        </w:rPr>
        <w:t xml:space="preserve"> that</w:t>
      </w:r>
      <w:r w:rsidR="000D0BBB" w:rsidRPr="00654D89">
        <w:rPr>
          <w:lang w:val="en-US"/>
        </w:rPr>
        <w:t xml:space="preserve"> more </w:t>
      </w:r>
      <w:r w:rsidR="000966C2" w:rsidRPr="00654D89">
        <w:rPr>
          <w:lang w:val="en-US"/>
        </w:rPr>
        <w:t>diverse</w:t>
      </w:r>
      <w:r w:rsidR="000D0BBB" w:rsidRPr="00654D89">
        <w:rPr>
          <w:lang w:val="en-US"/>
        </w:rPr>
        <w:t xml:space="preserve"> networks lead </w:t>
      </w:r>
      <w:r w:rsidR="000A7FB1" w:rsidRPr="00654D89">
        <w:rPr>
          <w:lang w:val="en-US"/>
        </w:rPr>
        <w:t xml:space="preserve">to dis-aligned </w:t>
      </w:r>
      <w:r w:rsidR="000D0BBB" w:rsidRPr="00654D89">
        <w:rPr>
          <w:lang w:val="en-US"/>
        </w:rPr>
        <w:t>class</w:t>
      </w:r>
      <w:r w:rsidR="008722D9" w:rsidRPr="00654D89">
        <w:rPr>
          <w:lang w:val="en-US"/>
        </w:rPr>
        <w:t xml:space="preserve">-based redistributive preferences, where </w:t>
      </w:r>
      <w:r w:rsidR="000A7FB1" w:rsidRPr="00654D89">
        <w:rPr>
          <w:lang w:val="en-US"/>
        </w:rPr>
        <w:t>working-class</w:t>
      </w:r>
      <w:r w:rsidR="008722D9" w:rsidRPr="00654D89">
        <w:rPr>
          <w:lang w:val="en-US"/>
        </w:rPr>
        <w:t xml:space="preserve"> individuals with parental and partner ties to the </w:t>
      </w:r>
      <w:r w:rsidR="00143729" w:rsidRPr="00654D89">
        <w:rPr>
          <w:lang w:val="en-US"/>
        </w:rPr>
        <w:t xml:space="preserve">upper-middle classes nuance their preferences compared to “pure” </w:t>
      </w:r>
      <w:r w:rsidR="000A7FB1" w:rsidRPr="00654D89">
        <w:rPr>
          <w:lang w:val="en-US"/>
        </w:rPr>
        <w:t>working-class</w:t>
      </w:r>
      <w:r w:rsidR="00143729" w:rsidRPr="00654D89">
        <w:rPr>
          <w:lang w:val="en-US"/>
        </w:rPr>
        <w:t xml:space="preserve"> connections. By contrast, </w:t>
      </w:r>
      <w:r w:rsidR="00DF4BEC" w:rsidRPr="00654D89">
        <w:rPr>
          <w:lang w:val="en-US"/>
        </w:rPr>
        <w:t>upper-middle-class</w:t>
      </w:r>
      <w:r w:rsidR="00143729" w:rsidRPr="00654D89">
        <w:rPr>
          <w:lang w:val="en-US"/>
        </w:rPr>
        <w:t xml:space="preserve"> individuals with more ties toward the working class are more likely to support redistribution</w:t>
      </w:r>
      <w:r w:rsidR="00DC70C1" w:rsidRPr="00654D89">
        <w:rPr>
          <w:lang w:val="en-US"/>
        </w:rPr>
        <w:t xml:space="preserve">. </w:t>
      </w:r>
      <w:r w:rsidR="000E2D9D" w:rsidRPr="00654D89">
        <w:rPr>
          <w:lang w:val="en-US"/>
        </w:rPr>
        <w:t>More straightforwardly</w:t>
      </w:r>
      <w:r w:rsidR="00950089" w:rsidRPr="00654D89">
        <w:rPr>
          <w:lang w:val="en-US"/>
        </w:rPr>
        <w:t xml:space="preserve">, </w:t>
      </w:r>
      <w:r w:rsidR="00D137DE" w:rsidRPr="00654D89">
        <w:rPr>
          <w:lang w:val="en-US"/>
        </w:rPr>
        <w:t xml:space="preserve">Otero &amp; Mendoza </w:t>
      </w:r>
      <w:r w:rsidR="007B37D4" w:rsidRPr="00654D89">
        <w:rPr>
          <w:lang w:val="en-US"/>
        </w:rPr>
        <w:fldChar w:fldCharType="begin"/>
      </w:r>
      <w:r w:rsidR="00E22673">
        <w:rPr>
          <w:lang w:val="en-US"/>
        </w:rPr>
        <w:instrText xml:space="preserve"> ADDIN ZOTERO_ITEM CSL_CITATION {"citationID":"qpUs7GYQ","properties":{"formattedCitation":"(2023)","plainCitation":"(2023)","noteIndex":0},"citationItems":[{"id":3220,"uris":["http://zotero.org/users/5414506/items/99Z8XYDM"],"itemData":{"id":3220,"type":"article-journal","abstract":"We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rsidR="007B37D4" w:rsidRPr="00654D89">
        <w:rPr>
          <w:lang w:val="en-US"/>
        </w:rPr>
        <w:fldChar w:fldCharType="separate"/>
      </w:r>
      <w:r w:rsidR="00251673" w:rsidRPr="004E64EA">
        <w:rPr>
          <w:lang w:val="en-US"/>
        </w:rPr>
        <w:t>(2023)</w:t>
      </w:r>
      <w:r w:rsidR="007B37D4" w:rsidRPr="00654D89">
        <w:rPr>
          <w:lang w:val="en-US"/>
        </w:rPr>
        <w:fldChar w:fldCharType="end"/>
      </w:r>
      <w:r w:rsidR="000E2D9D" w:rsidRPr="00654D89">
        <w:rPr>
          <w:lang w:val="en-US"/>
        </w:rPr>
        <w:t xml:space="preserve"> </w:t>
      </w:r>
      <w:r w:rsidR="00950089" w:rsidRPr="00654D89">
        <w:rPr>
          <w:lang w:val="en-US"/>
        </w:rPr>
        <w:t xml:space="preserve">found that more socioeconomically diverse acquaintance networks </w:t>
      </w:r>
      <w:r w:rsidR="000E2D9D" w:rsidRPr="00654D89">
        <w:rPr>
          <w:lang w:val="en-US"/>
        </w:rPr>
        <w:t>are</w:t>
      </w:r>
      <w:r w:rsidR="00950089" w:rsidRPr="00654D89">
        <w:rPr>
          <w:lang w:val="en-US"/>
        </w:rPr>
        <w:t xml:space="preserve"> associated with </w:t>
      </w:r>
      <w:r w:rsidR="000E2D9D" w:rsidRPr="00654D89">
        <w:rPr>
          <w:lang w:val="en-US"/>
        </w:rPr>
        <w:t>higher perceived inequality, higher economic egalitarianism,</w:t>
      </w:r>
      <w:r w:rsidR="00950089" w:rsidRPr="00654D89">
        <w:rPr>
          <w:lang w:val="en-US"/>
        </w:rPr>
        <w:t xml:space="preserve"> </w:t>
      </w:r>
      <w:r w:rsidR="000E2D9D" w:rsidRPr="00654D89">
        <w:rPr>
          <w:lang w:val="en-US"/>
        </w:rPr>
        <w:t xml:space="preserve">and more critical </w:t>
      </w:r>
      <w:r w:rsidR="004B3904" w:rsidRPr="00654D89">
        <w:rPr>
          <w:lang w:val="en-US"/>
        </w:rPr>
        <w:t xml:space="preserve">views on the current </w:t>
      </w:r>
      <w:r w:rsidR="000E2D9D" w:rsidRPr="00654D89">
        <w:rPr>
          <w:lang w:val="en-US"/>
        </w:rPr>
        <w:t>equality of opportunities and meritocracy.</w:t>
      </w:r>
      <w:r w:rsidR="005B35DA" w:rsidRPr="00654D89">
        <w:rPr>
          <w:lang w:val="en-US"/>
        </w:rPr>
        <w:t xml:space="preserve"> </w:t>
      </w:r>
      <w:r w:rsidR="00A7648A" w:rsidRPr="00654D89">
        <w:rPr>
          <w:lang w:val="en-US"/>
        </w:rPr>
        <w:t xml:space="preserve">Here I argue </w:t>
      </w:r>
      <w:r w:rsidR="00764B75" w:rsidRPr="00654D89">
        <w:rPr>
          <w:lang w:val="en-US"/>
        </w:rPr>
        <w:t>that being</w:t>
      </w:r>
      <w:r w:rsidR="00A7648A" w:rsidRPr="00654D89">
        <w:rPr>
          <w:lang w:val="en-US"/>
        </w:rPr>
        <w:t xml:space="preserve"> connected to a diverse range of social positions can significantly broaden exposure to different experiences with </w:t>
      </w:r>
      <w:r w:rsidR="00177AC4" w:rsidRPr="00654D89">
        <w:rPr>
          <w:lang w:val="en-US"/>
        </w:rPr>
        <w:t xml:space="preserve">market-based </w:t>
      </w:r>
      <w:r w:rsidR="00A7648A" w:rsidRPr="00654D89">
        <w:rPr>
          <w:lang w:val="en-US"/>
        </w:rPr>
        <w:t xml:space="preserve">inequality. </w:t>
      </w:r>
      <w:r w:rsidR="00652602" w:rsidRPr="00654D89">
        <w:rPr>
          <w:lang w:val="en-US"/>
        </w:rPr>
        <w:t>Hereby</w:t>
      </w:r>
      <w:r w:rsidR="002245F2" w:rsidRPr="00654D89">
        <w:rPr>
          <w:lang w:val="en-US"/>
        </w:rPr>
        <w:t>, individuals with extensiv</w:t>
      </w:r>
      <w:r w:rsidR="006F6642" w:rsidRPr="00654D89">
        <w:rPr>
          <w:lang w:val="en-US"/>
        </w:rPr>
        <w:t>e – and possibly</w:t>
      </w:r>
      <w:r w:rsidR="002245F2" w:rsidRPr="00654D89">
        <w:rPr>
          <w:lang w:val="en-US"/>
        </w:rPr>
        <w:t xml:space="preserve"> </w:t>
      </w:r>
      <w:r w:rsidR="005D07B2" w:rsidRPr="00654D89">
        <w:rPr>
          <w:lang w:val="en-US"/>
        </w:rPr>
        <w:t xml:space="preserve">cross-cutting </w:t>
      </w:r>
      <w:r w:rsidR="002245F2" w:rsidRPr="00654D89">
        <w:rPr>
          <w:lang w:val="en-US"/>
        </w:rPr>
        <w:t xml:space="preserve">social ties are more likely to receive information about </w:t>
      </w:r>
      <w:r w:rsidR="00F62C72" w:rsidRPr="00654D89">
        <w:rPr>
          <w:lang w:val="en-US"/>
        </w:rPr>
        <w:t xml:space="preserve">labor </w:t>
      </w:r>
      <w:r w:rsidR="002245F2" w:rsidRPr="00654D89">
        <w:rPr>
          <w:lang w:val="en-US"/>
        </w:rPr>
        <w:t>market</w:t>
      </w:r>
      <w:r w:rsidR="00082EF1" w:rsidRPr="00654D89">
        <w:rPr>
          <w:lang w:val="en-US"/>
        </w:rPr>
        <w:t xml:space="preserve"> processes such as job seeking and wage differences</w:t>
      </w:r>
      <w:r w:rsidR="005D07B2" w:rsidRPr="00654D89">
        <w:rPr>
          <w:lang w:val="en-US"/>
        </w:rPr>
        <w:t xml:space="preserve"> from diverse sources</w:t>
      </w:r>
      <w:r w:rsidR="002245F2" w:rsidRPr="00654D89">
        <w:rPr>
          <w:lang w:val="en-US"/>
        </w:rPr>
        <w:t xml:space="preserve"> </w:t>
      </w:r>
      <w:r w:rsidR="002245F2" w:rsidRPr="00654D89">
        <w:rPr>
          <w:lang w:val="en-US"/>
        </w:rPr>
        <w:fldChar w:fldCharType="begin"/>
      </w:r>
      <w:r w:rsidR="00E22673">
        <w:rPr>
          <w:lang w:val="en-US"/>
        </w:rPr>
        <w:instrText xml:space="preserve"> ADDIN ZOTERO_ITEM CSL_CITATION {"citationID":"GKpsZHKM","properties":{"formattedCitation":"(Contreras, Otero, D\\uc0\\u237{}az, &amp; Su\\uc0\\u225{}rez, 2019; Svallfors, 2006)","plainCitation":"(Contreras, Otero, Díaz, &amp; Suárez, 2019; Svallfors, 2006)","noteIndex":0},"citationItems":[{"id":8,"uris":["http://zotero.org/users/5414506/items/SILGEJN7"],"itemData":{"id":8,"type":"article-journal","abstract":"Long-standing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2245F2" w:rsidRPr="00654D89">
        <w:rPr>
          <w:lang w:val="en-US"/>
        </w:rPr>
        <w:fldChar w:fldCharType="separate"/>
      </w:r>
      <w:r w:rsidR="00224919" w:rsidRPr="00C24E3B">
        <w:rPr>
          <w:lang w:val="en-US"/>
        </w:rPr>
        <w:t>(Contreras, Otero, Díaz, &amp; Suárez, 2019; Svallfors, 2006)</w:t>
      </w:r>
      <w:r w:rsidR="002245F2" w:rsidRPr="00654D89">
        <w:rPr>
          <w:lang w:val="en-US"/>
        </w:rPr>
        <w:fldChar w:fldCharType="end"/>
      </w:r>
      <w:r w:rsidR="00475D96" w:rsidRPr="00654D89">
        <w:rPr>
          <w:lang w:val="en-US"/>
        </w:rPr>
        <w:t xml:space="preserve">. This can be also </w:t>
      </w:r>
      <w:r w:rsidR="00393698" w:rsidRPr="00654D89">
        <w:rPr>
          <w:lang w:val="en-US"/>
        </w:rPr>
        <w:t>linked</w:t>
      </w:r>
      <w:r w:rsidR="00475D96" w:rsidRPr="00654D89">
        <w:rPr>
          <w:lang w:val="en-US"/>
        </w:rPr>
        <w:t xml:space="preserve"> to </w:t>
      </w:r>
      <w:r w:rsidR="00872EF5" w:rsidRPr="00654D89">
        <w:rPr>
          <w:lang w:val="en-US"/>
        </w:rPr>
        <w:t>the attributed importance of</w:t>
      </w:r>
      <w:r w:rsidR="00DF2623" w:rsidRPr="00654D89">
        <w:rPr>
          <w:lang w:val="en-US"/>
        </w:rPr>
        <w:t xml:space="preserve"> </w:t>
      </w:r>
      <w:r w:rsidR="00E73AD8" w:rsidRPr="00654D89">
        <w:rPr>
          <w:lang w:val="en-US"/>
        </w:rPr>
        <w:t xml:space="preserve">structural or </w:t>
      </w:r>
      <w:r w:rsidR="00F62C72" w:rsidRPr="00654D89">
        <w:rPr>
          <w:lang w:val="en-US"/>
        </w:rPr>
        <w:t xml:space="preserve">non-meritocratic factors, such as inherited wealth </w:t>
      </w:r>
      <w:r w:rsidR="0048432A" w:rsidRPr="00654D89">
        <w:rPr>
          <w:lang w:val="en-US"/>
        </w:rPr>
        <w:t>or</w:t>
      </w:r>
      <w:r w:rsidR="00F62C72" w:rsidRPr="00654D89">
        <w:rPr>
          <w:lang w:val="en-US"/>
        </w:rPr>
        <w:t xml:space="preserve"> social connections</w:t>
      </w:r>
      <w:r w:rsidR="00872EF5" w:rsidRPr="00654D89">
        <w:rPr>
          <w:lang w:val="en-US"/>
        </w:rPr>
        <w:t xml:space="preserve"> in the process of getting ahead in life </w:t>
      </w:r>
      <w:r w:rsidR="004C4AAD" w:rsidRPr="00654D89">
        <w:rPr>
          <w:lang w:val="en-US"/>
        </w:rPr>
        <w:t xml:space="preserve">in contexts of rising </w:t>
      </w:r>
      <w:r w:rsidR="008C612B" w:rsidRPr="00654D89">
        <w:rPr>
          <w:lang w:val="en-US"/>
        </w:rPr>
        <w:t xml:space="preserve">or (high) </w:t>
      </w:r>
      <w:r w:rsidR="004C4AAD" w:rsidRPr="00654D89">
        <w:rPr>
          <w:lang w:val="en-US"/>
        </w:rPr>
        <w:t xml:space="preserve">economic inequality </w:t>
      </w:r>
      <w:r w:rsidR="00E73AD8" w:rsidRPr="00654D89">
        <w:rPr>
          <w:lang w:val="en-US"/>
        </w:rPr>
        <w:fldChar w:fldCharType="begin"/>
      </w:r>
      <w:r w:rsidR="00E22673">
        <w:rPr>
          <w:lang w:val="en-US"/>
        </w:rPr>
        <w:instrText xml:space="preserve"> ADDIN ZOTERO_ITEM CSL_CITATION {"citationID":"Nh2pvAJ2","properties":{"formattedCitation":"(McCall, Burk, Laperri\\uc0\\u232{}re, &amp; Richeson, 2017)","plainCitation":"(McCall, Burk, Laperrière, &amp; Richeson, 2017)","noteIndex":0},"citationItems":[{"id":892,"uris":["http://zotero.org/users/5414506/items/NQQC9BTP"],"itemData":{"id":892,"type":"article-journal","container-title":"Proceedings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rsidR="00E73AD8" w:rsidRPr="00654D89">
        <w:rPr>
          <w:lang w:val="en-US"/>
        </w:rPr>
        <w:fldChar w:fldCharType="separate"/>
      </w:r>
      <w:r w:rsidR="00224919" w:rsidRPr="00C24E3B">
        <w:rPr>
          <w:lang w:val="en-US"/>
        </w:rPr>
        <w:t>(McCall, Burk, Laperrière, &amp; Richeson, 2017)</w:t>
      </w:r>
      <w:r w:rsidR="00E73AD8" w:rsidRPr="00654D89">
        <w:rPr>
          <w:lang w:val="en-US"/>
        </w:rPr>
        <w:fldChar w:fldCharType="end"/>
      </w:r>
      <w:r w:rsidR="00F62C72" w:rsidRPr="00654D89">
        <w:rPr>
          <w:lang w:val="en-US"/>
        </w:rPr>
        <w:t>.</w:t>
      </w:r>
      <w:r w:rsidR="00E958F8" w:rsidRPr="00654D89">
        <w:rPr>
          <w:lang w:val="en-US"/>
        </w:rPr>
        <w:t xml:space="preserve"> </w:t>
      </w:r>
      <w:r w:rsidR="00E426E5" w:rsidRPr="00654D89">
        <w:rPr>
          <w:lang w:val="en-US"/>
        </w:rPr>
        <w:t>As follows</w:t>
      </w:r>
      <w:r w:rsidR="001A1F72" w:rsidRPr="00654D89">
        <w:rPr>
          <w:lang w:val="en-US"/>
        </w:rPr>
        <w:t>,</w:t>
      </w:r>
      <w:r w:rsidR="00341309" w:rsidRPr="00654D89">
        <w:rPr>
          <w:lang w:val="en-US"/>
        </w:rPr>
        <w:t xml:space="preserve"> I expect that network </w:t>
      </w:r>
      <w:r w:rsidR="008C5292" w:rsidRPr="00654D89">
        <w:rPr>
          <w:lang w:val="en-US"/>
        </w:rPr>
        <w:t>diversity nurtures greater</w:t>
      </w:r>
      <w:r w:rsidR="00A7648A" w:rsidRPr="00654D89">
        <w:rPr>
          <w:lang w:val="en-US"/>
        </w:rPr>
        <w:t xml:space="preserve"> skepticism toward the fairness of market mechanisms </w:t>
      </w:r>
      <w:r w:rsidR="00A6014D" w:rsidRPr="00654D89">
        <w:rPr>
          <w:lang w:val="en-US"/>
        </w:rPr>
        <w:t>(</w:t>
      </w:r>
      <w:r w:rsidR="00A6014D" w:rsidRPr="00654D89">
        <w:rPr>
          <w:i/>
          <w:iCs/>
          <w:lang w:val="en-US"/>
        </w:rPr>
        <w:t>market skepticism hypothesis</w:t>
      </w:r>
      <w:r w:rsidR="00A6014D" w:rsidRPr="00654D89">
        <w:rPr>
          <w:lang w:val="en-US"/>
        </w:rPr>
        <w:t xml:space="preserve">) </w:t>
      </w:r>
      <w:r w:rsidR="00A7648A" w:rsidRPr="00654D89">
        <w:rPr>
          <w:lang w:val="en-US"/>
        </w:rPr>
        <w:t xml:space="preserve">in distributing resources </w:t>
      </w:r>
      <w:r w:rsidR="00DF2623" w:rsidRPr="00654D89">
        <w:rPr>
          <w:lang w:val="en-US"/>
        </w:rPr>
        <w:t>as well as the legitimacy of market-based distribution of welfare</w:t>
      </w:r>
      <w:r w:rsidR="00A7648A" w:rsidRPr="00654D89">
        <w:rPr>
          <w:lang w:val="en-US"/>
        </w:rPr>
        <w:t>.</w:t>
      </w:r>
      <w:r w:rsidR="00B24C5F" w:rsidRPr="00654D89">
        <w:rPr>
          <w:lang w:val="en-US"/>
        </w:rPr>
        <w:t xml:space="preserve"> </w:t>
      </w:r>
    </w:p>
    <w:p w14:paraId="0AF8F357" w14:textId="3578A57C" w:rsidR="009C3D27" w:rsidRDefault="00121EFB">
      <w:pPr>
        <w:rPr>
          <w:lang w:val="en-US"/>
        </w:rPr>
      </w:pPr>
      <w:r>
        <w:rPr>
          <w:lang w:val="en-US"/>
        </w:rPr>
        <w:t>L</w:t>
      </w:r>
      <w:r w:rsidRPr="00121EFB">
        <w:rPr>
          <w:lang w:val="en-US"/>
        </w:rPr>
        <w:t xml:space="preserve">ittle is known about whether political attitudes are affected by changes in network composition, particularly concerning the socio-economic diversity of those networks. </w:t>
      </w:r>
      <w:r w:rsidR="006409A6" w:rsidRPr="006409A6">
        <w:rPr>
          <w:lang w:val="en-US"/>
        </w:rPr>
        <w:t xml:space="preserve">From the perspective of individual change, social networks, by providing access to information—in this case, diversity—likely contribute to social learning processes </w:t>
      </w:r>
      <w:r w:rsidR="006051B4">
        <w:rPr>
          <w:lang w:val="en-US"/>
        </w:rPr>
        <w:fldChar w:fldCharType="begin"/>
      </w:r>
      <w:r w:rsidR="00E22673">
        <w:rPr>
          <w:lang w:val="en-US"/>
        </w:rPr>
        <w:instrText xml:space="preserve"> ADDIN ZOTERO_ITEM CSL_CITATION {"citationID":"rKfIF0bR","properties":{"formattedCitation":"(Druckman &amp; Lupia, 2000; Lin, 2001)","plainCitation":"(Druckman &amp; Lupia, 2000; Lin, 2001)","noteIndex":0},"citationItems":[{"id":696,"uris":["http://zotero.org/users/5414506/items/QGEWZ4L3"],"itemData":{"id":696,"type":"article-journal","abstract":"This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rsidR="006051B4">
        <w:rPr>
          <w:lang w:val="en-US"/>
        </w:rPr>
        <w:fldChar w:fldCharType="separate"/>
      </w:r>
      <w:r w:rsidR="00224919" w:rsidRPr="00C24E3B">
        <w:rPr>
          <w:lang w:val="en-US"/>
        </w:rPr>
        <w:t>(Druckman &amp; Lupia, 2000; Lin, 2001)</w:t>
      </w:r>
      <w:r w:rsidR="006051B4">
        <w:rPr>
          <w:lang w:val="en-US"/>
        </w:rPr>
        <w:fldChar w:fldCharType="end"/>
      </w:r>
      <w:r w:rsidR="003A45A7">
        <w:rPr>
          <w:lang w:val="en-US"/>
        </w:rPr>
        <w:t xml:space="preserve">. </w:t>
      </w:r>
      <w:r w:rsidR="00C947D4" w:rsidRPr="00C947D4">
        <w:rPr>
          <w:lang w:val="en-US"/>
        </w:rPr>
        <w:t>Theoretically, networks represent a “social convoy” (Kahn and Antonucci, 1980) of social relationships understood as a structure where information and support are embedded (Hollstein, 2023). In addition, ties within this convoy can be modified according to life</w:t>
      </w:r>
      <w:r w:rsidR="009B1DAE">
        <w:rPr>
          <w:lang w:val="en-US"/>
        </w:rPr>
        <w:t>-</w:t>
      </w:r>
      <w:r w:rsidR="00560E40">
        <w:rPr>
          <w:lang w:val="en-US"/>
        </w:rPr>
        <w:t>course</w:t>
      </w:r>
      <w:r w:rsidR="00C947D4" w:rsidRPr="00C947D4">
        <w:rPr>
          <w:lang w:val="en-US"/>
        </w:rPr>
        <w:t xml:space="preserve"> events, such as changes in labor market status, marital status, or geographic position (Rözer et al., 2020; Völker, 2020). At the same </w:t>
      </w:r>
      <w:r w:rsidR="005933A0" w:rsidRPr="00C947D4">
        <w:rPr>
          <w:lang w:val="en-US"/>
        </w:rPr>
        <w:t>time, it</w:t>
      </w:r>
      <w:r w:rsidR="00C947D4" w:rsidRPr="00C947D4">
        <w:rPr>
          <w:lang w:val="en-US"/>
        </w:rPr>
        <w:t xml:space="preserve"> is usually assumed that </w:t>
      </w:r>
      <w:r w:rsidR="00924418" w:rsidRPr="00924418">
        <w:rPr>
          <w:lang w:val="en-US"/>
        </w:rPr>
        <w:t>acquaintanceship ties</w:t>
      </w:r>
      <w:r w:rsidR="00924418">
        <w:rPr>
          <w:lang w:val="en-US"/>
        </w:rPr>
        <w:t xml:space="preserve"> tend to change more and be nurtured </w:t>
      </w:r>
      <w:r w:rsidR="00924418" w:rsidRPr="00924418">
        <w:rPr>
          <w:lang w:val="en-US"/>
        </w:rPr>
        <w:t>from more diverse social positions</w:t>
      </w:r>
      <w:r w:rsidR="00924418">
        <w:rPr>
          <w:lang w:val="en-US"/>
        </w:rPr>
        <w:t xml:space="preserve"> in contrast to the more stable strong ties, such as family </w:t>
      </w:r>
      <w:r w:rsidR="00C947D4" w:rsidRPr="00C947D4">
        <w:rPr>
          <w:lang w:val="en-US"/>
        </w:rPr>
        <w:t>(</w:t>
      </w:r>
      <w:proofErr w:type="spellStart"/>
      <w:r w:rsidR="00C947D4" w:rsidRPr="00C947D4">
        <w:rPr>
          <w:lang w:val="en-US"/>
        </w:rPr>
        <w:t>Granovetter</w:t>
      </w:r>
      <w:proofErr w:type="spellEnd"/>
      <w:r w:rsidR="00C947D4" w:rsidRPr="00C947D4">
        <w:rPr>
          <w:lang w:val="en-US"/>
        </w:rPr>
        <w:t xml:space="preserve">, 1973). </w:t>
      </w:r>
    </w:p>
    <w:p w14:paraId="4EA6CEC7" w14:textId="78801BDE" w:rsidR="001755FE" w:rsidRDefault="5273A1AD">
      <w:pPr>
        <w:rPr>
          <w:lang w:val="en-US"/>
        </w:rPr>
      </w:pPr>
      <w:r w:rsidRPr="5273A1AD">
        <w:rPr>
          <w:lang w:val="en-US"/>
        </w:rPr>
        <w:t xml:space="preserve">There are different explanations for how individual changes in network diversity might influence attitudes toward economic inequality and, more specifically, toward market distributions. One argument posits that those changes in the socioeconomic composition of sociability spaces nurture constraints and opportunities to meet and create new ties that contribute to diversity </w:t>
      </w:r>
      <w:r w:rsidR="00474866" w:rsidRPr="5273A1AD">
        <w:rPr>
          <w:lang w:val="en-US"/>
        </w:rPr>
        <w:fldChar w:fldCharType="begin"/>
      </w:r>
      <w:r w:rsidR="00E22673">
        <w:rPr>
          <w:lang w:val="en-US"/>
        </w:rPr>
        <w:instrText xml:space="preserve"> ADDIN ZOTERO_ITEM CSL_CITATION {"citationID":"0GmiGQKS","properties":{"formattedCitation":"(Feld,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74866" w:rsidRPr="5273A1AD">
        <w:rPr>
          <w:lang w:val="en-US"/>
        </w:rPr>
        <w:fldChar w:fldCharType="separate"/>
      </w:r>
      <w:r w:rsidRPr="5273A1AD">
        <w:rPr>
          <w:lang w:val="en-US"/>
        </w:rPr>
        <w:t>(Feld, 1981)</w:t>
      </w:r>
      <w:r w:rsidR="00474866" w:rsidRPr="5273A1AD">
        <w:rPr>
          <w:lang w:val="en-US"/>
        </w:rPr>
        <w:fldChar w:fldCharType="end"/>
      </w:r>
      <w:r w:rsidRPr="5273A1AD">
        <w:rPr>
          <w:lang w:val="en-US"/>
        </w:rPr>
        <w:t xml:space="preserve">. For instance, it has been shown 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00474866" w:rsidRPr="5273A1AD">
        <w:rPr>
          <w:lang w:val="es-CL"/>
        </w:rPr>
        <w:fldChar w:fldCharType="begin"/>
      </w:r>
      <w:r w:rsidR="00E22673">
        <w:rPr>
          <w:lang w:val="en-US"/>
        </w:rPr>
        <w:instrText xml:space="preserve"> ADDIN ZOTERO_ITEM CSL_CITATION {"citationID":"OAr9XpE0","properties":{"formattedCitation":"(Londo\\uc0\\u241{}o-V\\uc0\\u233{}lez, 2022)","plainCitation":"(Londoño-Vélez, 2022)","noteIndex":0},"citationItems":[{"id":35,"uris":["http://zotero.org/users/5414506/items/3SX4P39Q"],"itemData":{"id":35,"type":"article-journal","abstract":"Does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r w:rsidR="00474866" w:rsidRPr="5273A1AD">
        <w:rPr>
          <w:lang w:val="es-CL"/>
        </w:rPr>
        <w:fldChar w:fldCharType="separate"/>
      </w:r>
      <w:r w:rsidRPr="5273A1AD">
        <w:rPr>
          <w:lang w:val="en-US"/>
        </w:rPr>
        <w:t xml:space="preserve">(Londoño-Vélez, </w:t>
      </w:r>
      <w:r w:rsidRPr="5273A1AD">
        <w:rPr>
          <w:lang w:val="en-US"/>
        </w:rPr>
        <w:lastRenderedPageBreak/>
        <w:t>2022)</w:t>
      </w:r>
      <w:r w:rsidR="00474866" w:rsidRPr="5273A1AD">
        <w:rPr>
          <w:lang w:val="es-CL"/>
        </w:rPr>
        <w:fldChar w:fldCharType="end"/>
      </w:r>
      <w:r w:rsidRPr="5273A1AD">
        <w:rPr>
          <w:lang w:val="en-US"/>
        </w:rPr>
        <w:t>.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w:t>
      </w:r>
      <w:proofErr w:type="spellStart"/>
      <w:r w:rsidRPr="5273A1AD">
        <w:rPr>
          <w:lang w:val="en-US"/>
        </w:rPr>
        <w:t>i</w:t>
      </w:r>
      <w:proofErr w:type="spellEnd"/>
      <w:r w:rsidRPr="5273A1AD">
        <w:rPr>
          <w:lang w:val="en-US"/>
        </w:rPr>
        <w:t xml:space="preserve">) new perspectives and (ii) more accurate insights into their own class of origin, as well as the values and interests associated with other class positions. </w:t>
      </w:r>
    </w:p>
    <w:p w14:paraId="65A492D5" w14:textId="2E639B8A" w:rsidR="003712F1" w:rsidRPr="00654D89" w:rsidRDefault="002B557F">
      <w:pPr>
        <w:rPr>
          <w:lang w:val="en-US"/>
        </w:rPr>
      </w:pPr>
      <w:r>
        <w:rPr>
          <w:lang w:val="en-US"/>
        </w:rPr>
        <w:t>In line with the above</w:t>
      </w:r>
      <w:r w:rsidR="004E752B">
        <w:rPr>
          <w:lang w:val="en-US"/>
        </w:rPr>
        <w:t xml:space="preserve">, I argue that </w:t>
      </w:r>
      <w:r w:rsidR="004E752B" w:rsidRPr="004E752B">
        <w:rPr>
          <w:lang w:val="en-US"/>
        </w:rPr>
        <w:t xml:space="preserve">changes </w:t>
      </w:r>
      <w:r w:rsidR="003C5F3D">
        <w:rPr>
          <w:lang w:val="en-US"/>
        </w:rPr>
        <w:t>in network diversity can nurture changes in political attitudes as they reflect the</w:t>
      </w:r>
      <w:r w:rsidR="006409A6" w:rsidRPr="006409A6">
        <w:rPr>
          <w:lang w:val="en-US"/>
        </w:rPr>
        <w:t xml:space="preserve"> influence of new social contexts and the information they provide.</w:t>
      </w:r>
      <w:r w:rsidR="00925227">
        <w:rPr>
          <w:lang w:val="en-US"/>
        </w:rPr>
        <w:t xml:space="preserve"> </w:t>
      </w:r>
      <w:r w:rsidR="00925227" w:rsidRPr="00925227">
        <w:rPr>
          <w:lang w:val="en-US"/>
        </w:rPr>
        <w:t>As individuals encounter different life experiences, they may develop critical views on the fairness of market distributions and support for market-based access to social welfare. Over time, greater network diversity allows individuals to accumulate a variety of experiences and learn from new information.</w:t>
      </w:r>
      <w:r w:rsidR="00DC6A37">
        <w:rPr>
          <w:lang w:val="en-US"/>
        </w:rPr>
        <w:t xml:space="preserve"> </w:t>
      </w:r>
      <w:r w:rsidR="00FC6F92" w:rsidRPr="00654D89">
        <w:rPr>
          <w:lang w:val="en-US"/>
        </w:rPr>
        <w:t>Therefore, the following hypothesis read as follows:</w:t>
      </w:r>
    </w:p>
    <w:p w14:paraId="50DE3CDB" w14:textId="1C301376" w:rsidR="007C4FC1" w:rsidRPr="00654D89" w:rsidRDefault="004B2962" w:rsidP="007014A2">
      <w:pPr>
        <w:ind w:left="720"/>
        <w:jc w:val="left"/>
        <w:rPr>
          <w:lang w:val="en-US"/>
        </w:rPr>
      </w:pPr>
      <w:r w:rsidRPr="00654D89">
        <w:rPr>
          <w:lang w:val="en-US"/>
        </w:rPr>
        <w:t>H2: the greater the changes in the diversity of the network, the less support market justice</w:t>
      </w:r>
      <w:bookmarkStart w:id="9" w:name="_cwphsryq3vfp" w:colFirst="0" w:colLast="0"/>
      <w:bookmarkEnd w:id="9"/>
    </w:p>
    <w:p w14:paraId="372A15E3" w14:textId="7AE092EA" w:rsidR="00C5370B" w:rsidRPr="00654D89" w:rsidRDefault="00606669" w:rsidP="00C5370B">
      <w:pPr>
        <w:pStyle w:val="Heading1"/>
        <w:rPr>
          <w:lang w:val="en-US"/>
        </w:rPr>
      </w:pPr>
      <w:r w:rsidRPr="00654D89">
        <w:rPr>
          <w:lang w:val="en-US"/>
        </w:rPr>
        <w:t>Case of Chile</w:t>
      </w:r>
    </w:p>
    <w:p w14:paraId="088ECAE8" w14:textId="588597B3" w:rsidR="005072C8" w:rsidRPr="00654D89" w:rsidRDefault="005072C8" w:rsidP="00C5370B">
      <w:pPr>
        <w:spacing w:before="240" w:after="240"/>
        <w:rPr>
          <w:lang w:val="en-US"/>
        </w:rPr>
      </w:pPr>
      <w:r w:rsidRPr="00654D89">
        <w:rPr>
          <w:lang w:val="en-US"/>
        </w:rPr>
        <w:t>Chile provides a valuable case study for exploring the dynamics between poverty, inequality, and welfare state models</w:t>
      </w:r>
      <w:r w:rsidR="006E72B8" w:rsidRPr="00654D89">
        <w:rPr>
          <w:lang w:val="en-US"/>
        </w:rPr>
        <w:t xml:space="preserve"> </w:t>
      </w:r>
      <w:r w:rsidR="006E72B8" w:rsidRPr="00654D89">
        <w:rPr>
          <w:lang w:val="en-US"/>
        </w:rPr>
        <w:fldChar w:fldCharType="begin"/>
      </w:r>
      <w:r w:rsidR="00E22673">
        <w:rPr>
          <w:lang w:val="en-US"/>
        </w:rPr>
        <w:instrText xml:space="preserve"> ADDIN ZOTERO_ITEM CSL_CITATION {"citationID":"Rxe7MkyC","properties":{"formattedCitation":"(Ferre, 2023)","plainCitation":"(Ferre, 2023)","noteIndex":0},"citationItems":[{"id":12775,"uris":["http://zotero.org/users/5414506/items/HDTQAU9B"],"itemData":{"id":12775,"type":"article-journal","abstract":"A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r w:rsidR="006E72B8" w:rsidRPr="00654D89">
        <w:rPr>
          <w:lang w:val="en-US"/>
        </w:rPr>
        <w:fldChar w:fldCharType="separate"/>
      </w:r>
      <w:r w:rsidR="00251673" w:rsidRPr="004E64EA">
        <w:rPr>
          <w:lang w:val="en-US"/>
        </w:rPr>
        <w:t>(Ferre, 2023)</w:t>
      </w:r>
      <w:r w:rsidR="006E72B8" w:rsidRPr="00654D89">
        <w:rPr>
          <w:lang w:val="en-US"/>
        </w:rPr>
        <w:fldChar w:fldCharType="end"/>
      </w:r>
      <w:r w:rsidRPr="00654D89">
        <w:rPr>
          <w:lang w:val="en-US"/>
        </w:rPr>
        <w:t xml:space="preserve">. Despite economic growth, it remains one of the most unequal countries in the OECD, with a high Gini index and concentrated wealth among the top </w:t>
      </w:r>
      <w:r w:rsidR="00BC5A74" w:rsidRPr="00654D89">
        <w:rPr>
          <w:lang w:val="en-US"/>
        </w:rPr>
        <w:t>deciles</w:t>
      </w:r>
      <w:r w:rsidR="00D70BF3" w:rsidRPr="00654D89">
        <w:rPr>
          <w:lang w:val="en-US"/>
        </w:rPr>
        <w:t xml:space="preserve"> </w:t>
      </w:r>
      <w:r w:rsidR="005E1716" w:rsidRPr="00654D89">
        <w:rPr>
          <w:lang w:val="en-US"/>
        </w:rPr>
        <w:fldChar w:fldCharType="begin"/>
      </w:r>
      <w:r w:rsidR="00E22673">
        <w:rPr>
          <w:lang w:val="en-US"/>
        </w:rPr>
        <w:instrText xml:space="preserve"> ADDIN ZOTERO_ITEM CSL_CITATION {"citationID":"X0hwFt1c","properties":{"formattedCitation":"(Rodr\\uc0\\u237{}guez Weber, 2017)","plainCitation":"(Rodríguez Weber, 2017)","noteIndex":0},"citationItems":[{"id":826,"uris":["http://zotero.org/users/5414506/items/3924AJC7"],"itemData":{"id":826,"type":"book","ISBN":"978-956-244-384-5","language":"Spanish","note":"OCLC: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r w:rsidR="005E1716" w:rsidRPr="00654D89">
        <w:rPr>
          <w:lang w:val="en-US"/>
        </w:rPr>
        <w:fldChar w:fldCharType="separate"/>
      </w:r>
      <w:r w:rsidR="00251673" w:rsidRPr="004E64EA">
        <w:rPr>
          <w:lang w:val="en-US"/>
        </w:rPr>
        <w:t>(Rodríguez Weber, 2017)</w:t>
      </w:r>
      <w:r w:rsidR="005E1716" w:rsidRPr="00654D89">
        <w:rPr>
          <w:lang w:val="en-US"/>
        </w:rPr>
        <w:fldChar w:fldCharType="end"/>
      </w:r>
      <w:r w:rsidRPr="00654D89">
        <w:rPr>
          <w:lang w:val="en-US"/>
        </w:rPr>
        <w:t>. Since the neoliberal reforms of the 1980s, Chile’s welfare system has leaned heavily on private provision, where services are often privatized and only accessible to those who can afford them</w:t>
      </w:r>
      <w:r w:rsidR="005E1716" w:rsidRPr="00654D89">
        <w:rPr>
          <w:lang w:val="en-US"/>
        </w:rPr>
        <w:t xml:space="preserve"> </w:t>
      </w:r>
      <w:r w:rsidR="005E1716" w:rsidRPr="00654D89">
        <w:rPr>
          <w:lang w:val="en-US"/>
        </w:rPr>
        <w:fldChar w:fldCharType="begin"/>
      </w:r>
      <w:r w:rsidR="00E22673">
        <w:rPr>
          <w:lang w:val="en-US"/>
        </w:rPr>
        <w:instrText xml:space="preserve"> ADDIN ZOTERO_ITEM CSL_CITATION {"citationID":"E91LBw4G","properties":{"formattedCitation":"(Arrizabalo, 1995)","plainCitation":"(Arrizabalo, 1995)","noteIndex":0},"citationItems":[{"id":549,"uris":["http://zotero.org/users/5414506/items/2NVZKC5A"],"itemData":{"id":549,"type":"book","note":"container-title: La catarata, Madrid","title":"Milagro o Quimera. La Economía Chilena Durante La Dictadura","author":[{"family":"Arrizabalo","given":"Xabier"}],"issued":{"date-parts":[["1995"]]},"citation-key":"arrizabalo_milagro_1995"}}],"schema":"https://github.com/citation-style-language/schema/raw/master/csl-citation.json"} </w:instrText>
      </w:r>
      <w:r w:rsidR="005E1716" w:rsidRPr="00654D89">
        <w:rPr>
          <w:lang w:val="en-US"/>
        </w:rPr>
        <w:fldChar w:fldCharType="separate"/>
      </w:r>
      <w:r w:rsidR="00251673" w:rsidRPr="004E64EA">
        <w:rPr>
          <w:lang w:val="en-US"/>
        </w:rPr>
        <w:t>(Arrizabalo, 1995)</w:t>
      </w:r>
      <w:r w:rsidR="005E1716" w:rsidRPr="00654D89">
        <w:rPr>
          <w:lang w:val="en-US"/>
        </w:rPr>
        <w:fldChar w:fldCharType="end"/>
      </w:r>
      <w:r w:rsidRPr="00654D89">
        <w:rPr>
          <w:lang w:val="en-US"/>
        </w:rPr>
        <w:t>. This "crowded-out" welfare model benefits higher-income groups, leaving lower-income individuals to rely on limited public options. In 2019, widespread protests highlighted the demand for greater equality and better public services, underscoring a public shift toward a "crowded-in" welfare model, with expanded state involvement</w:t>
      </w:r>
      <w:r w:rsidR="00D2419C" w:rsidRPr="00654D89">
        <w:rPr>
          <w:lang w:val="en-US"/>
        </w:rPr>
        <w:t xml:space="preserve"> </w:t>
      </w:r>
      <w:r w:rsidR="00D2419C" w:rsidRPr="00654D89">
        <w:rPr>
          <w:lang w:val="en-US"/>
        </w:rPr>
        <w:fldChar w:fldCharType="begin"/>
      </w:r>
      <w:r w:rsidR="00E22673">
        <w:rPr>
          <w:lang w:val="en-US"/>
        </w:rPr>
        <w:instrText xml:space="preserve"> ADDIN ZOTERO_ITEM CSL_CITATION {"citationID":"ZxCj6XSQ","properties":{"formattedCitation":"(Somma, Bargsted, Disi Pavlic, &amp; Medel, 2021)","plainCitation":"(Somma, Bargsted, Disi Pavlic, &amp; Medel, 2021)","noteIndex":0},"citationItems":[{"id":13178,"uris":["http://zotero.org/groups/5667576/items/EQ3CPEMD"],"itemData":{"id":13178,"type":"article-journal","container-title":"Social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r w:rsidR="00D2419C" w:rsidRPr="00654D89">
        <w:rPr>
          <w:lang w:val="en-US"/>
        </w:rPr>
        <w:fldChar w:fldCharType="separate"/>
      </w:r>
      <w:r w:rsidR="00224919" w:rsidRPr="00C24E3B">
        <w:rPr>
          <w:lang w:val="en-US"/>
        </w:rPr>
        <w:t>(Somma, Bargsted, Disi Pavlic, &amp; Medel, 2021)</w:t>
      </w:r>
      <w:r w:rsidR="00D2419C" w:rsidRPr="00654D89">
        <w:rPr>
          <w:lang w:val="en-US"/>
        </w:rPr>
        <w:fldChar w:fldCharType="end"/>
      </w:r>
      <w:r w:rsidRPr="00654D89">
        <w:rPr>
          <w:lang w:val="en-US"/>
        </w:rPr>
        <w:t>. Chile illustrates how high inequality within a market-based welfare system shapes both public demands and potential policy shifts toward greater social inclusion.</w:t>
      </w:r>
    </w:p>
    <w:p w14:paraId="1523743C" w14:textId="77777777" w:rsidR="002632A2" w:rsidRPr="00654D89" w:rsidRDefault="00606669">
      <w:pPr>
        <w:pStyle w:val="Heading1"/>
        <w:rPr>
          <w:lang w:val="en-US"/>
        </w:rPr>
      </w:pPr>
      <w:bookmarkStart w:id="10" w:name="_el0we3z2mbd9" w:colFirst="0" w:colLast="0"/>
      <w:bookmarkEnd w:id="10"/>
      <w:commentRangeStart w:id="11"/>
      <w:r w:rsidRPr="00654D89">
        <w:rPr>
          <w:lang w:val="en-US"/>
        </w:rPr>
        <w:lastRenderedPageBreak/>
        <w:t>Data, variables, and method</w:t>
      </w:r>
      <w:commentRangeEnd w:id="11"/>
      <w:r w:rsidRPr="00654D89">
        <w:commentReference w:id="11"/>
      </w:r>
    </w:p>
    <w:p w14:paraId="1523743E" w14:textId="77777777" w:rsidR="002632A2" w:rsidRPr="00654D89" w:rsidRDefault="00606669">
      <w:pPr>
        <w:pStyle w:val="Heading1"/>
        <w:rPr>
          <w:lang w:val="en-US"/>
        </w:rPr>
      </w:pPr>
      <w:bookmarkStart w:id="12" w:name="_47sa7afqg2nu" w:colFirst="0" w:colLast="0"/>
      <w:bookmarkEnd w:id="12"/>
      <w:commentRangeStart w:id="13"/>
      <w:r w:rsidRPr="00654D89">
        <w:rPr>
          <w:lang w:val="en-US"/>
        </w:rPr>
        <w:t>Data</w:t>
      </w:r>
      <w:commentRangeEnd w:id="13"/>
      <w:r w:rsidR="00CA6EC0" w:rsidRPr="00654D89">
        <w:rPr>
          <w:rStyle w:val="CommentReference"/>
          <w:b w:val="0"/>
        </w:rPr>
        <w:commentReference w:id="13"/>
      </w:r>
    </w:p>
    <w:p w14:paraId="4349FA73" w14:textId="018D6965" w:rsidR="00C85378" w:rsidRDefault="006042CE" w:rsidP="001C6581">
      <w:pPr>
        <w:rPr>
          <w:lang w:val="en-US"/>
        </w:rPr>
      </w:pPr>
      <w:r w:rsidRPr="00654D89">
        <w:rPr>
          <w:lang w:val="en-US"/>
        </w:rPr>
        <w:t xml:space="preserve">The primary data source is the Chilean Longitudinal Social Survey </w:t>
      </w:r>
      <w:r w:rsidR="008F0D8F" w:rsidRPr="00654D89">
        <w:rPr>
          <w:lang w:val="en-US"/>
        </w:rPr>
        <w:fldChar w:fldCharType="begin"/>
      </w:r>
      <w:r w:rsidR="00E22673">
        <w:rPr>
          <w:lang w:val="en-US"/>
        </w:rPr>
        <w:instrText xml:space="preserve"> ADDIN ZOTERO_ITEM CSL_CITATION {"citationID":"Klvgfe38","properties":{"formattedCitation":"(ELSOC, 2022)","plainCitation":"(ELSOC, 2022)","noteIndex":0},"citationItems":[{"id":13198,"uris":["http://zotero.org/groups/5667576/items/EX6T4JNA"],"itemData":{"id":13198,"type":"dataset","abstract":"ELSOC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8F0D8F" w:rsidRPr="00654D89">
        <w:rPr>
          <w:lang w:val="en-US"/>
        </w:rPr>
        <w:fldChar w:fldCharType="separate"/>
      </w:r>
      <w:r w:rsidR="00251673" w:rsidRPr="004E64EA">
        <w:rPr>
          <w:lang w:val="en-US"/>
        </w:rPr>
        <w:t>(ELSOC, 2022)</w:t>
      </w:r>
      <w:r w:rsidR="008F0D8F" w:rsidRPr="00654D89">
        <w:rPr>
          <w:lang w:val="en-US"/>
        </w:rPr>
        <w:fldChar w:fldCharType="end"/>
      </w:r>
      <w:r w:rsidRPr="00654D89">
        <w:rPr>
          <w:lang w:val="en-US"/>
        </w:rPr>
        <w:t xml:space="preserve"> from 2016 to 202</w:t>
      </w:r>
      <w:r w:rsidR="005F446E">
        <w:rPr>
          <w:lang w:val="en-US"/>
        </w:rPr>
        <w:t>3</w:t>
      </w:r>
      <w:r w:rsidR="00502AA9">
        <w:rPr>
          <w:lang w:val="en-US"/>
        </w:rPr>
        <w:t xml:space="preserve">, including </w:t>
      </w:r>
      <w:r w:rsidR="0033112C">
        <w:rPr>
          <w:lang w:val="en-US"/>
        </w:rPr>
        <w:t>four time</w:t>
      </w:r>
      <w:r w:rsidR="00502AA9">
        <w:rPr>
          <w:lang w:val="en-US"/>
        </w:rPr>
        <w:t xml:space="preserve"> measures</w:t>
      </w:r>
      <w:r w:rsidR="005679DD">
        <w:rPr>
          <w:rStyle w:val="FootnoteReference"/>
          <w:lang w:val="en-US"/>
        </w:rPr>
        <w:footnoteReference w:id="2"/>
      </w:r>
      <w:r w:rsidRPr="00654D89">
        <w:rPr>
          <w:lang w:val="en-US"/>
        </w:rPr>
        <w:t xml:space="preserve">, designed to annually assess how individuals think, feel, and behave regarding social issues related to conflict and cohesion in Chile. Using a probabilistic, stratified, clustered, and multistage sampling design, the survey covers major urban centers (Santiago, Valparaíso, and Concepción) and smaller cities. 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w:t>
      </w:r>
      <w:r w:rsidR="00123AE4">
        <w:rPr>
          <w:highlight w:val="yellow"/>
          <w:lang w:val="en-US"/>
        </w:rPr>
        <w:t>6</w:t>
      </w:r>
      <w:r w:rsidR="00CB316F" w:rsidRPr="00CB316F">
        <w:rPr>
          <w:highlight w:val="yellow"/>
          <w:lang w:val="en-US"/>
        </w:rPr>
        <w:t>,</w:t>
      </w:r>
      <w:r w:rsidR="00123AE4">
        <w:rPr>
          <w:highlight w:val="yellow"/>
          <w:lang w:val="en-US"/>
        </w:rPr>
        <w:t>651</w:t>
      </w:r>
      <w:r w:rsidRPr="00654D89">
        <w:rPr>
          <w:lang w:val="en-US"/>
        </w:rPr>
        <w:t xml:space="preserve"> observations nested within </w:t>
      </w:r>
      <w:r w:rsidR="00CB316F" w:rsidRPr="00CB316F">
        <w:rPr>
          <w:lang w:val="en-US"/>
        </w:rPr>
        <w:t>2</w:t>
      </w:r>
      <w:r w:rsidR="00306B5F">
        <w:rPr>
          <w:lang w:val="en-US"/>
        </w:rPr>
        <w:t>,</w:t>
      </w:r>
      <w:r w:rsidR="00123AE4">
        <w:rPr>
          <w:lang w:val="en-US"/>
        </w:rPr>
        <w:t>1</w:t>
      </w:r>
      <w:r w:rsidR="00BC2707">
        <w:rPr>
          <w:lang w:val="en-US"/>
        </w:rPr>
        <w:t>90</w:t>
      </w:r>
      <w:r w:rsidRPr="00654D89">
        <w:rPr>
          <w:lang w:val="en-US"/>
        </w:rPr>
        <w:t xml:space="preserve"> individuals.</w:t>
      </w:r>
      <w:r w:rsidR="00BE2A00">
        <w:rPr>
          <w:lang w:val="en-US"/>
        </w:rPr>
        <w:t xml:space="preserve"> </w:t>
      </w:r>
      <w:r w:rsidR="00AC51ED" w:rsidRPr="00AC51ED">
        <w:rPr>
          <w:lang w:val="en-US"/>
        </w:rPr>
        <w:t xml:space="preserve">The changes in sample size due to attrition and missing values are presented in Table </w:t>
      </w:r>
      <w:r w:rsidR="00AC51ED" w:rsidRPr="00AC51ED">
        <w:rPr>
          <w:highlight w:val="yellow"/>
          <w:lang w:val="en-US"/>
        </w:rPr>
        <w:t>X</w:t>
      </w:r>
      <w:r w:rsidR="00AC51ED" w:rsidRPr="00AC51ED">
        <w:rPr>
          <w:lang w:val="en-US"/>
        </w:rPr>
        <w:t>.</w:t>
      </w:r>
      <w:r w:rsidR="0025731B">
        <w:rPr>
          <w:lang w:val="en-US"/>
        </w:rPr>
        <w:t xml:space="preserve"> </w:t>
      </w:r>
      <w:r w:rsidR="00AC51ED">
        <w:rPr>
          <w:lang w:val="en-US"/>
        </w:rPr>
        <w:t xml:space="preserve">In 2018 (Time 2), a refreshment sample was added to the study, consisting of 1,519 cases, while 2,229 cases corresponded to the original sample from 2016 (Time 1). I decided to exclude this refreshment sample </w:t>
      </w:r>
      <w:r w:rsidR="00775CD2">
        <w:rPr>
          <w:lang w:val="en-US"/>
        </w:rPr>
        <w:t>to</w:t>
      </w:r>
      <w:r w:rsidR="00AC51ED">
        <w:rPr>
          <w:lang w:val="en-US"/>
        </w:rPr>
        <w:t xml:space="preserve"> focus on longer-term trends.</w:t>
      </w:r>
      <w:r w:rsidR="005177C8">
        <w:rPr>
          <w:lang w:val="en-US"/>
        </w:rPr>
        <w:t xml:space="preserve"> </w:t>
      </w:r>
      <w:r w:rsidR="0048205D">
        <w:rPr>
          <w:lang w:val="en-US"/>
        </w:rPr>
        <w:t>In the subsequent waves, attrition rates were 23.8% at time 2 (N = 2,229), 21.9% at time 3 (N = 1,739), and 0.01% at time 4 (N = 1,737). Overall, the total attrition from time 1 to time 4 was 45.9%.</w:t>
      </w:r>
    </w:p>
    <w:tbl>
      <w:tblPr>
        <w:tblW w:w="7835" w:type="dxa"/>
        <w:jc w:val="center"/>
        <w:tblCellMar>
          <w:left w:w="70" w:type="dxa"/>
          <w:right w:w="70" w:type="dxa"/>
        </w:tblCellMar>
        <w:tblLook w:val="04A0" w:firstRow="1" w:lastRow="0" w:firstColumn="1" w:lastColumn="0" w:noHBand="0" w:noVBand="1"/>
      </w:tblPr>
      <w:tblGrid>
        <w:gridCol w:w="2154"/>
        <w:gridCol w:w="1136"/>
        <w:gridCol w:w="1136"/>
        <w:gridCol w:w="1137"/>
        <w:gridCol w:w="1136"/>
        <w:gridCol w:w="1136"/>
      </w:tblGrid>
      <w:tr w:rsidR="00BC2437" w:rsidRPr="00B63191" w14:paraId="5F5AB450" w14:textId="77777777" w:rsidTr="00EB4076">
        <w:trPr>
          <w:trHeight w:val="330"/>
          <w:jc w:val="center"/>
        </w:trPr>
        <w:tc>
          <w:tcPr>
            <w:tcW w:w="5563" w:type="dxa"/>
            <w:gridSpan w:val="4"/>
            <w:tcBorders>
              <w:top w:val="nil"/>
              <w:left w:val="nil"/>
              <w:bottom w:val="single" w:sz="12" w:space="0" w:color="auto"/>
              <w:right w:val="nil"/>
            </w:tcBorders>
            <w:shd w:val="clear" w:color="auto" w:fill="auto"/>
            <w:noWrap/>
            <w:vAlign w:val="center"/>
            <w:hideMark/>
          </w:tcPr>
          <w:p w14:paraId="0985B9B2" w14:textId="77777777" w:rsidR="00BC2437" w:rsidRPr="00BC2437" w:rsidRDefault="00BC2437" w:rsidP="00BC2437">
            <w:pPr>
              <w:spacing w:before="0" w:after="0"/>
              <w:jc w:val="left"/>
              <w:rPr>
                <w:rFonts w:eastAsia="Times New Roman"/>
                <w:color w:val="000000"/>
                <w:lang w:val="en-US"/>
              </w:rPr>
            </w:pPr>
            <w:r w:rsidRPr="00BC2437">
              <w:rPr>
                <w:rFonts w:eastAsia="Times New Roman"/>
                <w:color w:val="000000"/>
                <w:lang w:val="en-US"/>
              </w:rPr>
              <w:t>Table X: Summary of the original sample.</w:t>
            </w:r>
          </w:p>
        </w:tc>
        <w:tc>
          <w:tcPr>
            <w:tcW w:w="1136" w:type="dxa"/>
            <w:tcBorders>
              <w:top w:val="nil"/>
              <w:left w:val="nil"/>
              <w:bottom w:val="single" w:sz="12" w:space="0" w:color="auto"/>
              <w:right w:val="nil"/>
            </w:tcBorders>
            <w:shd w:val="clear" w:color="auto" w:fill="auto"/>
            <w:noWrap/>
            <w:vAlign w:val="bottom"/>
            <w:hideMark/>
          </w:tcPr>
          <w:p w14:paraId="6A3197C3" w14:textId="77777777" w:rsidR="00BC2437" w:rsidRPr="00BC2437" w:rsidRDefault="00BC2437" w:rsidP="00BC2437">
            <w:pPr>
              <w:spacing w:before="0" w:after="0"/>
              <w:jc w:val="left"/>
              <w:rPr>
                <w:rFonts w:eastAsia="Times New Roman"/>
                <w:color w:val="000000"/>
                <w:sz w:val="22"/>
                <w:szCs w:val="22"/>
                <w:lang w:val="en-US"/>
              </w:rPr>
            </w:pPr>
            <w:r w:rsidRPr="00BC2437">
              <w:rPr>
                <w:rFonts w:eastAsia="Times New Roman"/>
                <w:color w:val="000000"/>
                <w:sz w:val="22"/>
                <w:szCs w:val="22"/>
                <w:lang w:val="en-US"/>
              </w:rPr>
              <w:t> </w:t>
            </w:r>
          </w:p>
        </w:tc>
        <w:tc>
          <w:tcPr>
            <w:tcW w:w="1136" w:type="dxa"/>
            <w:tcBorders>
              <w:top w:val="nil"/>
              <w:left w:val="nil"/>
              <w:bottom w:val="single" w:sz="12" w:space="0" w:color="auto"/>
              <w:right w:val="nil"/>
            </w:tcBorders>
            <w:shd w:val="clear" w:color="auto" w:fill="auto"/>
            <w:noWrap/>
            <w:vAlign w:val="bottom"/>
            <w:hideMark/>
          </w:tcPr>
          <w:p w14:paraId="0B97F33A" w14:textId="77777777" w:rsidR="00BC2437" w:rsidRPr="00BC2437" w:rsidRDefault="00BC2437" w:rsidP="00BC2437">
            <w:pPr>
              <w:spacing w:before="0" w:after="0"/>
              <w:jc w:val="left"/>
              <w:rPr>
                <w:rFonts w:eastAsia="Times New Roman"/>
                <w:color w:val="000000"/>
                <w:sz w:val="22"/>
                <w:szCs w:val="22"/>
                <w:lang w:val="en-US"/>
              </w:rPr>
            </w:pPr>
            <w:r w:rsidRPr="00BC2437">
              <w:rPr>
                <w:rFonts w:eastAsia="Times New Roman"/>
                <w:color w:val="000000"/>
                <w:sz w:val="22"/>
                <w:szCs w:val="22"/>
                <w:lang w:val="en-US"/>
              </w:rPr>
              <w:t> </w:t>
            </w:r>
          </w:p>
        </w:tc>
      </w:tr>
      <w:tr w:rsidR="00BC2437" w:rsidRPr="00BC2437" w14:paraId="277A7C0C" w14:textId="77777777" w:rsidTr="00EB4076">
        <w:trPr>
          <w:trHeight w:val="330"/>
          <w:jc w:val="center"/>
        </w:trPr>
        <w:tc>
          <w:tcPr>
            <w:tcW w:w="2154" w:type="dxa"/>
            <w:tcBorders>
              <w:top w:val="single" w:sz="12" w:space="0" w:color="auto"/>
              <w:left w:val="nil"/>
              <w:bottom w:val="single" w:sz="12" w:space="0" w:color="auto"/>
              <w:right w:val="nil"/>
            </w:tcBorders>
            <w:shd w:val="clear" w:color="auto" w:fill="auto"/>
            <w:vAlign w:val="bottom"/>
            <w:hideMark/>
          </w:tcPr>
          <w:p w14:paraId="35C43C67" w14:textId="2C06F2F2" w:rsidR="00BC2437" w:rsidRPr="00BC2437" w:rsidRDefault="00BC2437" w:rsidP="00775CD2">
            <w:pPr>
              <w:spacing w:before="0" w:after="0"/>
              <w:jc w:val="center"/>
              <w:rPr>
                <w:rFonts w:eastAsia="Times New Roman"/>
                <w:color w:val="333333"/>
                <w:sz w:val="22"/>
                <w:szCs w:val="22"/>
                <w:lang w:val="en-US"/>
              </w:rPr>
            </w:pPr>
          </w:p>
        </w:tc>
        <w:tc>
          <w:tcPr>
            <w:tcW w:w="1136" w:type="dxa"/>
            <w:tcBorders>
              <w:top w:val="single" w:sz="12" w:space="0" w:color="auto"/>
              <w:left w:val="nil"/>
              <w:bottom w:val="single" w:sz="12" w:space="0" w:color="auto"/>
              <w:right w:val="nil"/>
            </w:tcBorders>
            <w:shd w:val="clear" w:color="auto" w:fill="auto"/>
            <w:vAlign w:val="bottom"/>
            <w:hideMark/>
          </w:tcPr>
          <w:p w14:paraId="444DFF01" w14:textId="77777777" w:rsidR="00BC2437" w:rsidRPr="00BC2437" w:rsidRDefault="00BC2437" w:rsidP="00775CD2">
            <w:pPr>
              <w:spacing w:before="0" w:after="0"/>
              <w:jc w:val="center"/>
              <w:rPr>
                <w:rFonts w:eastAsia="Times New Roman"/>
                <w:color w:val="333333"/>
                <w:sz w:val="22"/>
                <w:szCs w:val="22"/>
                <w:lang w:val="es-CL"/>
              </w:rPr>
            </w:pPr>
            <w:r w:rsidRPr="00BC2437">
              <w:rPr>
                <w:rFonts w:eastAsia="Times New Roman"/>
                <w:color w:val="333333"/>
                <w:sz w:val="22"/>
                <w:szCs w:val="22"/>
                <w:lang w:val="es-CL"/>
              </w:rPr>
              <w:t>Time 1</w:t>
            </w:r>
          </w:p>
        </w:tc>
        <w:tc>
          <w:tcPr>
            <w:tcW w:w="1136" w:type="dxa"/>
            <w:tcBorders>
              <w:top w:val="single" w:sz="12" w:space="0" w:color="auto"/>
              <w:left w:val="nil"/>
              <w:bottom w:val="single" w:sz="12" w:space="0" w:color="auto"/>
              <w:right w:val="nil"/>
            </w:tcBorders>
            <w:shd w:val="clear" w:color="auto" w:fill="auto"/>
            <w:vAlign w:val="bottom"/>
            <w:hideMark/>
          </w:tcPr>
          <w:p w14:paraId="7F3C9D0E" w14:textId="77777777" w:rsidR="00BC2437" w:rsidRPr="00BC2437" w:rsidRDefault="00BC2437" w:rsidP="00775CD2">
            <w:pPr>
              <w:spacing w:before="0" w:after="0"/>
              <w:jc w:val="center"/>
              <w:rPr>
                <w:rFonts w:eastAsia="Times New Roman"/>
                <w:color w:val="333333"/>
                <w:sz w:val="22"/>
                <w:szCs w:val="22"/>
                <w:lang w:val="es-CL"/>
              </w:rPr>
            </w:pPr>
            <w:r w:rsidRPr="00BC2437">
              <w:rPr>
                <w:rFonts w:eastAsia="Times New Roman"/>
                <w:color w:val="333333"/>
                <w:sz w:val="22"/>
                <w:szCs w:val="22"/>
                <w:lang w:val="es-CL"/>
              </w:rPr>
              <w:t>Time 2</w:t>
            </w:r>
          </w:p>
        </w:tc>
        <w:tc>
          <w:tcPr>
            <w:tcW w:w="1136" w:type="dxa"/>
            <w:tcBorders>
              <w:top w:val="single" w:sz="12" w:space="0" w:color="auto"/>
              <w:left w:val="nil"/>
              <w:bottom w:val="single" w:sz="12" w:space="0" w:color="auto"/>
              <w:right w:val="nil"/>
            </w:tcBorders>
            <w:shd w:val="clear" w:color="auto" w:fill="auto"/>
            <w:vAlign w:val="bottom"/>
            <w:hideMark/>
          </w:tcPr>
          <w:p w14:paraId="53621E2B" w14:textId="77777777" w:rsidR="00BC2437" w:rsidRPr="00BC2437" w:rsidRDefault="00BC2437" w:rsidP="00775CD2">
            <w:pPr>
              <w:spacing w:before="0" w:after="0"/>
              <w:jc w:val="center"/>
              <w:rPr>
                <w:rFonts w:eastAsia="Times New Roman"/>
                <w:color w:val="333333"/>
                <w:sz w:val="22"/>
                <w:szCs w:val="22"/>
                <w:lang w:val="es-CL"/>
              </w:rPr>
            </w:pPr>
            <w:r w:rsidRPr="00BC2437">
              <w:rPr>
                <w:rFonts w:eastAsia="Times New Roman"/>
                <w:color w:val="333333"/>
                <w:sz w:val="22"/>
                <w:szCs w:val="22"/>
                <w:lang w:val="es-CL"/>
              </w:rPr>
              <w:t>Time 3</w:t>
            </w:r>
          </w:p>
        </w:tc>
        <w:tc>
          <w:tcPr>
            <w:tcW w:w="1136" w:type="dxa"/>
            <w:tcBorders>
              <w:top w:val="single" w:sz="12" w:space="0" w:color="auto"/>
              <w:left w:val="nil"/>
              <w:bottom w:val="single" w:sz="12" w:space="0" w:color="auto"/>
              <w:right w:val="nil"/>
            </w:tcBorders>
            <w:shd w:val="clear" w:color="auto" w:fill="auto"/>
            <w:vAlign w:val="bottom"/>
            <w:hideMark/>
          </w:tcPr>
          <w:p w14:paraId="762C29AA" w14:textId="77777777" w:rsidR="00BC2437" w:rsidRPr="00BC2437" w:rsidRDefault="00BC2437" w:rsidP="00775CD2">
            <w:pPr>
              <w:spacing w:before="0" w:after="0"/>
              <w:jc w:val="center"/>
              <w:rPr>
                <w:rFonts w:eastAsia="Times New Roman"/>
                <w:color w:val="333333"/>
                <w:sz w:val="22"/>
                <w:szCs w:val="22"/>
                <w:lang w:val="es-CL"/>
              </w:rPr>
            </w:pPr>
            <w:r w:rsidRPr="00BC2437">
              <w:rPr>
                <w:rFonts w:eastAsia="Times New Roman"/>
                <w:color w:val="333333"/>
                <w:sz w:val="22"/>
                <w:szCs w:val="22"/>
                <w:lang w:val="es-CL"/>
              </w:rPr>
              <w:t>Time 4</w:t>
            </w:r>
          </w:p>
        </w:tc>
        <w:tc>
          <w:tcPr>
            <w:tcW w:w="1136" w:type="dxa"/>
            <w:tcBorders>
              <w:top w:val="single" w:sz="12" w:space="0" w:color="auto"/>
              <w:left w:val="nil"/>
              <w:bottom w:val="single" w:sz="12" w:space="0" w:color="auto"/>
              <w:right w:val="nil"/>
            </w:tcBorders>
            <w:shd w:val="clear" w:color="auto" w:fill="auto"/>
            <w:vAlign w:val="bottom"/>
            <w:hideMark/>
          </w:tcPr>
          <w:p w14:paraId="17475AFE" w14:textId="77777777" w:rsidR="00BC2437" w:rsidRPr="00BC2437" w:rsidRDefault="00BC2437" w:rsidP="00775CD2">
            <w:pPr>
              <w:spacing w:before="0" w:after="0"/>
              <w:jc w:val="center"/>
              <w:rPr>
                <w:rFonts w:eastAsia="Times New Roman"/>
                <w:color w:val="333333"/>
                <w:sz w:val="22"/>
                <w:szCs w:val="22"/>
                <w:lang w:val="es-CL"/>
              </w:rPr>
            </w:pPr>
            <w:r w:rsidRPr="00BC2437">
              <w:rPr>
                <w:rFonts w:eastAsia="Times New Roman"/>
                <w:color w:val="333333"/>
                <w:sz w:val="22"/>
                <w:szCs w:val="22"/>
                <w:lang w:val="es-CL"/>
              </w:rPr>
              <w:t>Total</w:t>
            </w:r>
          </w:p>
        </w:tc>
      </w:tr>
      <w:tr w:rsidR="00BC2437" w:rsidRPr="00BC2437" w14:paraId="2276D3B3" w14:textId="77777777" w:rsidTr="00EB4076">
        <w:trPr>
          <w:trHeight w:val="314"/>
          <w:jc w:val="center"/>
        </w:trPr>
        <w:tc>
          <w:tcPr>
            <w:tcW w:w="2154" w:type="dxa"/>
            <w:tcBorders>
              <w:top w:val="single" w:sz="12" w:space="0" w:color="auto"/>
              <w:left w:val="nil"/>
              <w:bottom w:val="nil"/>
              <w:right w:val="nil"/>
            </w:tcBorders>
            <w:shd w:val="clear" w:color="auto" w:fill="auto"/>
            <w:hideMark/>
          </w:tcPr>
          <w:p w14:paraId="20F58D90" w14:textId="77777777" w:rsidR="00BC2437" w:rsidRPr="00BC2437" w:rsidRDefault="00BC2437" w:rsidP="00BC2437">
            <w:pPr>
              <w:spacing w:before="0" w:after="0"/>
              <w:jc w:val="left"/>
              <w:rPr>
                <w:rFonts w:eastAsia="Times New Roman"/>
                <w:color w:val="333333"/>
                <w:sz w:val="22"/>
                <w:szCs w:val="22"/>
                <w:lang w:val="en-US"/>
              </w:rPr>
            </w:pPr>
            <w:r w:rsidRPr="00BC2437">
              <w:rPr>
                <w:rFonts w:eastAsia="Times New Roman"/>
                <w:color w:val="333333"/>
                <w:sz w:val="22"/>
                <w:szCs w:val="22"/>
                <w:lang w:val="en-US"/>
              </w:rPr>
              <w:t>Full sample</w:t>
            </w:r>
          </w:p>
        </w:tc>
        <w:tc>
          <w:tcPr>
            <w:tcW w:w="1136" w:type="dxa"/>
            <w:tcBorders>
              <w:top w:val="single" w:sz="12" w:space="0" w:color="auto"/>
              <w:left w:val="nil"/>
              <w:bottom w:val="nil"/>
              <w:right w:val="nil"/>
            </w:tcBorders>
            <w:shd w:val="clear" w:color="auto" w:fill="auto"/>
            <w:hideMark/>
          </w:tcPr>
          <w:p w14:paraId="07447F71"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2927</w:t>
            </w:r>
          </w:p>
        </w:tc>
        <w:tc>
          <w:tcPr>
            <w:tcW w:w="1136" w:type="dxa"/>
            <w:tcBorders>
              <w:top w:val="single" w:sz="12" w:space="0" w:color="auto"/>
              <w:left w:val="nil"/>
              <w:bottom w:val="nil"/>
              <w:right w:val="nil"/>
            </w:tcBorders>
            <w:shd w:val="clear" w:color="auto" w:fill="auto"/>
            <w:hideMark/>
          </w:tcPr>
          <w:p w14:paraId="69D9D961"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2229</w:t>
            </w:r>
          </w:p>
        </w:tc>
        <w:tc>
          <w:tcPr>
            <w:tcW w:w="1136" w:type="dxa"/>
            <w:tcBorders>
              <w:top w:val="single" w:sz="12" w:space="0" w:color="auto"/>
              <w:left w:val="nil"/>
              <w:bottom w:val="nil"/>
              <w:right w:val="nil"/>
            </w:tcBorders>
            <w:shd w:val="clear" w:color="auto" w:fill="auto"/>
            <w:hideMark/>
          </w:tcPr>
          <w:p w14:paraId="65755B71"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1739</w:t>
            </w:r>
          </w:p>
        </w:tc>
        <w:tc>
          <w:tcPr>
            <w:tcW w:w="1136" w:type="dxa"/>
            <w:tcBorders>
              <w:top w:val="single" w:sz="12" w:space="0" w:color="auto"/>
              <w:left w:val="nil"/>
              <w:bottom w:val="nil"/>
              <w:right w:val="nil"/>
            </w:tcBorders>
            <w:shd w:val="clear" w:color="auto" w:fill="auto"/>
            <w:hideMark/>
          </w:tcPr>
          <w:p w14:paraId="6241EBE5"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1737</w:t>
            </w:r>
          </w:p>
        </w:tc>
        <w:tc>
          <w:tcPr>
            <w:tcW w:w="1136" w:type="dxa"/>
            <w:tcBorders>
              <w:top w:val="single" w:sz="12" w:space="0" w:color="auto"/>
              <w:left w:val="nil"/>
              <w:bottom w:val="nil"/>
              <w:right w:val="nil"/>
            </w:tcBorders>
            <w:shd w:val="clear" w:color="auto" w:fill="auto"/>
            <w:hideMark/>
          </w:tcPr>
          <w:p w14:paraId="160394F9"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8632</w:t>
            </w:r>
          </w:p>
        </w:tc>
      </w:tr>
      <w:tr w:rsidR="00BC2437" w:rsidRPr="00BC2437" w14:paraId="1C8141E3" w14:textId="77777777" w:rsidTr="00EB4076">
        <w:trPr>
          <w:trHeight w:val="314"/>
          <w:jc w:val="center"/>
        </w:trPr>
        <w:tc>
          <w:tcPr>
            <w:tcW w:w="2154" w:type="dxa"/>
            <w:tcBorders>
              <w:top w:val="nil"/>
              <w:left w:val="nil"/>
              <w:bottom w:val="nil"/>
              <w:right w:val="nil"/>
            </w:tcBorders>
            <w:shd w:val="clear" w:color="auto" w:fill="auto"/>
            <w:hideMark/>
          </w:tcPr>
          <w:p w14:paraId="43A43931" w14:textId="77777777" w:rsidR="00BC2437" w:rsidRPr="00BC2437" w:rsidRDefault="00BC2437" w:rsidP="00BC2437">
            <w:pPr>
              <w:spacing w:before="0" w:after="0"/>
              <w:jc w:val="left"/>
              <w:rPr>
                <w:rFonts w:eastAsia="Times New Roman"/>
                <w:color w:val="333333"/>
                <w:sz w:val="22"/>
                <w:szCs w:val="22"/>
                <w:lang w:val="en-US"/>
              </w:rPr>
            </w:pPr>
            <w:r w:rsidRPr="00BC2437">
              <w:rPr>
                <w:rFonts w:eastAsia="Times New Roman"/>
                <w:color w:val="333333"/>
                <w:sz w:val="22"/>
                <w:szCs w:val="22"/>
                <w:lang w:val="en-US"/>
              </w:rPr>
              <w:t>Analytical sample</w:t>
            </w:r>
          </w:p>
        </w:tc>
        <w:tc>
          <w:tcPr>
            <w:tcW w:w="1136" w:type="dxa"/>
            <w:tcBorders>
              <w:top w:val="nil"/>
              <w:left w:val="nil"/>
              <w:bottom w:val="nil"/>
              <w:right w:val="nil"/>
            </w:tcBorders>
            <w:shd w:val="clear" w:color="auto" w:fill="auto"/>
            <w:hideMark/>
          </w:tcPr>
          <w:p w14:paraId="0E32EB5D"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1984</w:t>
            </w:r>
          </w:p>
        </w:tc>
        <w:tc>
          <w:tcPr>
            <w:tcW w:w="1136" w:type="dxa"/>
            <w:tcBorders>
              <w:top w:val="nil"/>
              <w:left w:val="nil"/>
              <w:bottom w:val="nil"/>
              <w:right w:val="nil"/>
            </w:tcBorders>
            <w:shd w:val="clear" w:color="auto" w:fill="auto"/>
            <w:hideMark/>
          </w:tcPr>
          <w:p w14:paraId="527C0B1A"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1941</w:t>
            </w:r>
          </w:p>
        </w:tc>
        <w:tc>
          <w:tcPr>
            <w:tcW w:w="1136" w:type="dxa"/>
            <w:tcBorders>
              <w:top w:val="nil"/>
              <w:left w:val="nil"/>
              <w:bottom w:val="nil"/>
              <w:right w:val="nil"/>
            </w:tcBorders>
            <w:shd w:val="clear" w:color="auto" w:fill="auto"/>
            <w:hideMark/>
          </w:tcPr>
          <w:p w14:paraId="7BC2C6BF"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1349</w:t>
            </w:r>
          </w:p>
        </w:tc>
        <w:tc>
          <w:tcPr>
            <w:tcW w:w="1136" w:type="dxa"/>
            <w:tcBorders>
              <w:top w:val="nil"/>
              <w:left w:val="nil"/>
              <w:bottom w:val="nil"/>
              <w:right w:val="nil"/>
            </w:tcBorders>
            <w:shd w:val="clear" w:color="auto" w:fill="auto"/>
            <w:hideMark/>
          </w:tcPr>
          <w:p w14:paraId="7A4F9993"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1577</w:t>
            </w:r>
          </w:p>
        </w:tc>
        <w:tc>
          <w:tcPr>
            <w:tcW w:w="1136" w:type="dxa"/>
            <w:tcBorders>
              <w:top w:val="nil"/>
              <w:left w:val="nil"/>
              <w:bottom w:val="nil"/>
              <w:right w:val="nil"/>
            </w:tcBorders>
            <w:shd w:val="clear" w:color="auto" w:fill="auto"/>
            <w:hideMark/>
          </w:tcPr>
          <w:p w14:paraId="5AC396E9"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6851</w:t>
            </w:r>
          </w:p>
        </w:tc>
      </w:tr>
      <w:tr w:rsidR="00BC2437" w:rsidRPr="00BC2437" w14:paraId="55917E31" w14:textId="77777777" w:rsidTr="00EB4076">
        <w:trPr>
          <w:trHeight w:val="330"/>
          <w:jc w:val="center"/>
        </w:trPr>
        <w:tc>
          <w:tcPr>
            <w:tcW w:w="2154" w:type="dxa"/>
            <w:tcBorders>
              <w:top w:val="nil"/>
              <w:left w:val="nil"/>
              <w:bottom w:val="single" w:sz="12" w:space="0" w:color="auto"/>
              <w:right w:val="nil"/>
            </w:tcBorders>
            <w:shd w:val="clear" w:color="auto" w:fill="auto"/>
            <w:hideMark/>
          </w:tcPr>
          <w:p w14:paraId="25C961C1" w14:textId="2CC9C31E" w:rsidR="00BC2437" w:rsidRPr="00BC2437" w:rsidRDefault="00BC2437" w:rsidP="00BC2437">
            <w:pPr>
              <w:spacing w:before="0" w:after="0"/>
              <w:jc w:val="left"/>
              <w:rPr>
                <w:rFonts w:eastAsia="Times New Roman"/>
                <w:color w:val="333333"/>
                <w:sz w:val="22"/>
                <w:szCs w:val="22"/>
                <w:lang w:val="en-US"/>
              </w:rPr>
            </w:pPr>
            <w:r w:rsidRPr="00BC2437">
              <w:rPr>
                <w:rFonts w:eastAsia="Times New Roman"/>
                <w:color w:val="333333"/>
                <w:sz w:val="22"/>
                <w:szCs w:val="22"/>
                <w:lang w:val="en-US"/>
              </w:rPr>
              <w:t>Missing</w:t>
            </w:r>
            <w:r w:rsidR="006369A3">
              <w:rPr>
                <w:rFonts w:eastAsia="Times New Roman"/>
                <w:color w:val="333333"/>
                <w:sz w:val="22"/>
                <w:szCs w:val="22"/>
                <w:lang w:val="en-US"/>
              </w:rPr>
              <w:t xml:space="preserve"> (%)</w:t>
            </w:r>
          </w:p>
        </w:tc>
        <w:tc>
          <w:tcPr>
            <w:tcW w:w="1136" w:type="dxa"/>
            <w:tcBorders>
              <w:top w:val="nil"/>
              <w:left w:val="nil"/>
              <w:bottom w:val="single" w:sz="12" w:space="0" w:color="auto"/>
              <w:right w:val="nil"/>
            </w:tcBorders>
            <w:shd w:val="clear" w:color="auto" w:fill="auto"/>
            <w:hideMark/>
          </w:tcPr>
          <w:p w14:paraId="39B7FD1C"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47.53</w:t>
            </w:r>
          </w:p>
        </w:tc>
        <w:tc>
          <w:tcPr>
            <w:tcW w:w="1136" w:type="dxa"/>
            <w:tcBorders>
              <w:top w:val="nil"/>
              <w:left w:val="nil"/>
              <w:bottom w:val="single" w:sz="12" w:space="0" w:color="auto"/>
              <w:right w:val="nil"/>
            </w:tcBorders>
            <w:shd w:val="clear" w:color="auto" w:fill="auto"/>
            <w:hideMark/>
          </w:tcPr>
          <w:p w14:paraId="6275E666"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14.84</w:t>
            </w:r>
          </w:p>
        </w:tc>
        <w:tc>
          <w:tcPr>
            <w:tcW w:w="1136" w:type="dxa"/>
            <w:tcBorders>
              <w:top w:val="nil"/>
              <w:left w:val="nil"/>
              <w:bottom w:val="single" w:sz="12" w:space="0" w:color="auto"/>
              <w:right w:val="nil"/>
            </w:tcBorders>
            <w:shd w:val="clear" w:color="auto" w:fill="auto"/>
            <w:hideMark/>
          </w:tcPr>
          <w:p w14:paraId="6014BEFB"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28.91</w:t>
            </w:r>
          </w:p>
        </w:tc>
        <w:tc>
          <w:tcPr>
            <w:tcW w:w="1136" w:type="dxa"/>
            <w:tcBorders>
              <w:top w:val="nil"/>
              <w:left w:val="nil"/>
              <w:bottom w:val="single" w:sz="12" w:space="0" w:color="auto"/>
              <w:right w:val="nil"/>
            </w:tcBorders>
            <w:shd w:val="clear" w:color="auto" w:fill="auto"/>
            <w:hideMark/>
          </w:tcPr>
          <w:p w14:paraId="16EF7A8E"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10.15</w:t>
            </w:r>
          </w:p>
        </w:tc>
        <w:tc>
          <w:tcPr>
            <w:tcW w:w="1136" w:type="dxa"/>
            <w:tcBorders>
              <w:top w:val="nil"/>
              <w:left w:val="nil"/>
              <w:bottom w:val="single" w:sz="12" w:space="0" w:color="auto"/>
              <w:right w:val="nil"/>
            </w:tcBorders>
            <w:shd w:val="clear" w:color="auto" w:fill="auto"/>
            <w:hideMark/>
          </w:tcPr>
          <w:p w14:paraId="7C3D451E" w14:textId="77777777" w:rsidR="00BC2437" w:rsidRPr="00BC2437" w:rsidRDefault="00BC2437" w:rsidP="00BC2437">
            <w:pPr>
              <w:spacing w:before="0" w:after="0"/>
              <w:jc w:val="center"/>
              <w:rPr>
                <w:rFonts w:eastAsia="Times New Roman"/>
                <w:color w:val="333333"/>
                <w:sz w:val="22"/>
                <w:szCs w:val="22"/>
                <w:lang w:val="es-CL"/>
              </w:rPr>
            </w:pPr>
            <w:r w:rsidRPr="00BC2437">
              <w:rPr>
                <w:rFonts w:eastAsia="Times New Roman"/>
                <w:color w:val="333333"/>
                <w:sz w:val="22"/>
                <w:szCs w:val="22"/>
                <w:lang w:val="es-CL"/>
              </w:rPr>
              <w:t>25.36</w:t>
            </w:r>
          </w:p>
        </w:tc>
      </w:tr>
    </w:tbl>
    <w:p w14:paraId="1523743F" w14:textId="77777777" w:rsidR="002632A2" w:rsidRPr="00654D89" w:rsidRDefault="00606669">
      <w:pPr>
        <w:pStyle w:val="Heading1"/>
        <w:rPr>
          <w:lang w:val="en-US"/>
        </w:rPr>
      </w:pPr>
      <w:r w:rsidRPr="00654D89">
        <w:rPr>
          <w:lang w:val="en-US"/>
        </w:rPr>
        <w:t>Variables</w:t>
      </w:r>
    </w:p>
    <w:p w14:paraId="422A1E26" w14:textId="013639D8" w:rsidR="00C74332" w:rsidRPr="00654D89" w:rsidRDefault="00C74332" w:rsidP="00C74332">
      <w:pPr>
        <w:rPr>
          <w:i/>
          <w:iCs/>
          <w:lang w:val="en-US"/>
        </w:rPr>
      </w:pPr>
      <w:r w:rsidRPr="00654D89">
        <w:rPr>
          <w:i/>
          <w:iCs/>
          <w:lang w:val="en-US"/>
        </w:rPr>
        <w:t xml:space="preserve">Market justice </w:t>
      </w:r>
      <w:r w:rsidR="001053BC">
        <w:rPr>
          <w:i/>
          <w:iCs/>
          <w:lang w:val="en-US"/>
        </w:rPr>
        <w:t>preferences</w:t>
      </w:r>
    </w:p>
    <w:p w14:paraId="67DA7913" w14:textId="26652646" w:rsidR="00577EB8" w:rsidRPr="00654D89" w:rsidRDefault="5273A1AD">
      <w:pPr>
        <w:rPr>
          <w:lang w:val="en-US"/>
        </w:rPr>
      </w:pPr>
      <w:r w:rsidRPr="5273A1AD">
        <w:rPr>
          <w:lang w:val="en-US"/>
        </w:rPr>
        <w:t xml:space="preserve">The main dependent variable of this study is </w:t>
      </w:r>
      <w:r w:rsidRPr="5273A1AD">
        <w:rPr>
          <w:i/>
          <w:iCs/>
          <w:lang w:val="en-US"/>
        </w:rPr>
        <w:t>market justice preferences</w:t>
      </w:r>
      <w:r w:rsidRPr="5273A1AD">
        <w:rPr>
          <w:lang w:val="en-US"/>
        </w:rPr>
        <w:t xml:space="preserve">: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(Completely disagree) to 5 (Completely agree). The Cronbach alpha is close to 0.8 in all time </w:t>
      </w:r>
      <w:r w:rsidRPr="5273A1AD">
        <w:rPr>
          <w:lang w:val="en-US"/>
        </w:rPr>
        <w:lastRenderedPageBreak/>
        <w:t>points (α</w:t>
      </w:r>
      <w:r w:rsidRPr="5273A1AD">
        <w:rPr>
          <w:vertAlign w:val="subscript"/>
          <w:lang w:val="en-US"/>
        </w:rPr>
        <w:t xml:space="preserve">t1 </w:t>
      </w:r>
      <w:r w:rsidRPr="5273A1AD">
        <w:rPr>
          <w:lang w:val="en-US"/>
        </w:rPr>
        <w:t>=.82, α</w:t>
      </w:r>
      <w:r w:rsidRPr="5273A1AD">
        <w:rPr>
          <w:vertAlign w:val="subscript"/>
          <w:lang w:val="en-US"/>
        </w:rPr>
        <w:t>t2</w:t>
      </w:r>
      <w:r w:rsidRPr="5273A1AD">
        <w:rPr>
          <w:lang w:val="en-US"/>
        </w:rPr>
        <w:t>=.86, α</w:t>
      </w:r>
      <w:r w:rsidRPr="5273A1AD">
        <w:rPr>
          <w:vertAlign w:val="subscript"/>
          <w:lang w:val="en-US"/>
        </w:rPr>
        <w:t>t3</w:t>
      </w:r>
      <w:r w:rsidRPr="5273A1AD">
        <w:rPr>
          <w:lang w:val="en-US"/>
        </w:rPr>
        <w:t>=</w:t>
      </w:r>
      <w:del w:id="14" w:author="Guest User" w:date="2024-12-09T08:33:00Z">
        <w:r w:rsidR="001A3DB2" w:rsidRPr="5273A1AD" w:rsidDel="5273A1AD">
          <w:rPr>
            <w:lang w:val="en-US"/>
          </w:rPr>
          <w:delText>0</w:delText>
        </w:r>
      </w:del>
      <w:r w:rsidRPr="5273A1AD">
        <w:rPr>
          <w:lang w:val="en-US"/>
        </w:rPr>
        <w:t>.79, α</w:t>
      </w:r>
      <w:r w:rsidRPr="5273A1AD">
        <w:rPr>
          <w:vertAlign w:val="subscript"/>
          <w:lang w:val="en-US"/>
        </w:rPr>
        <w:t>t4</w:t>
      </w:r>
      <w:r w:rsidRPr="5273A1AD">
        <w:rPr>
          <w:lang w:val="en-US"/>
        </w:rPr>
        <w:t>=</w:t>
      </w:r>
      <w:del w:id="15" w:author="Guest User" w:date="2024-12-09T08:33:00Z">
        <w:r w:rsidR="001A3DB2" w:rsidRPr="5273A1AD" w:rsidDel="5273A1AD">
          <w:rPr>
            <w:lang w:val="en-US"/>
          </w:rPr>
          <w:delText>0</w:delText>
        </w:r>
      </w:del>
      <w:r w:rsidRPr="5273A1AD">
        <w:rPr>
          <w:lang w:val="en-US"/>
        </w:rPr>
        <w:t xml:space="preserve">.83). Here, higher values indicate stronger support for market justice principles (M = </w:t>
      </w:r>
      <w:r w:rsidRPr="5273A1AD">
        <w:rPr>
          <w:highlight w:val="yellow"/>
          <w:lang w:val="en-US"/>
        </w:rPr>
        <w:t>2.06</w:t>
      </w:r>
      <w:r w:rsidRPr="5273A1AD">
        <w:rPr>
          <w:lang w:val="en-US"/>
        </w:rPr>
        <w:t xml:space="preserve">, SD = </w:t>
      </w:r>
      <w:r w:rsidRPr="5273A1AD">
        <w:rPr>
          <w:highlight w:val="yellow"/>
          <w:lang w:val="en-US"/>
        </w:rPr>
        <w:t>0.86</w:t>
      </w:r>
      <w:r w:rsidRPr="5273A1AD">
        <w:rPr>
          <w:lang w:val="en-US"/>
        </w:rPr>
        <w:t>).</w:t>
      </w:r>
    </w:p>
    <w:p w14:paraId="687BD77C" w14:textId="5F97CB4B" w:rsidR="00A3725F" w:rsidRPr="00654D89" w:rsidRDefault="00A3725F">
      <w:pPr>
        <w:rPr>
          <w:i/>
          <w:iCs/>
          <w:lang w:val="en-US"/>
        </w:rPr>
      </w:pPr>
      <w:r w:rsidRPr="00654D89">
        <w:rPr>
          <w:i/>
          <w:iCs/>
          <w:lang w:val="en-US"/>
        </w:rPr>
        <w:t>Socio-economic status</w:t>
      </w:r>
    </w:p>
    <w:p w14:paraId="3B01AD7F" w14:textId="7D453FE0" w:rsidR="005D50FA" w:rsidRDefault="009A37AB">
      <w:pPr>
        <w:rPr>
          <w:lang w:val="en-US"/>
        </w:rPr>
      </w:pPr>
      <w:r>
        <w:rPr>
          <w:lang w:val="en-US"/>
        </w:rPr>
        <w:t xml:space="preserve">For measuring </w:t>
      </w:r>
      <w:r w:rsidR="005A62F5">
        <w:rPr>
          <w:lang w:val="en-US"/>
        </w:rPr>
        <w:t>socioeconomic</w:t>
      </w:r>
      <w:r>
        <w:rPr>
          <w:lang w:val="en-US"/>
        </w:rPr>
        <w:t xml:space="preserve"> </w:t>
      </w:r>
      <w:r w:rsidR="00FC534B">
        <w:rPr>
          <w:lang w:val="en-US"/>
        </w:rPr>
        <w:t>status</w:t>
      </w:r>
      <w:r w:rsidR="00CE6D1A">
        <w:rPr>
          <w:lang w:val="en-US"/>
        </w:rPr>
        <w:t xml:space="preserve"> (SES)</w:t>
      </w:r>
      <w:r w:rsidR="00FC534B">
        <w:rPr>
          <w:lang w:val="en-US"/>
        </w:rPr>
        <w:t>,</w:t>
      </w:r>
      <w:r>
        <w:rPr>
          <w:lang w:val="en-US"/>
        </w:rPr>
        <w:t xml:space="preserve"> I use t</w:t>
      </w:r>
      <w:r w:rsidR="009B5AD9" w:rsidRPr="009B5AD9">
        <w:rPr>
          <w:lang w:val="en-US"/>
        </w:rPr>
        <w:t>he International Socio-Economic Index of Occupational Status (ISEI)</w:t>
      </w:r>
      <w:r w:rsidR="006E2702">
        <w:rPr>
          <w:lang w:val="en-US"/>
        </w:rPr>
        <w:t xml:space="preserve"> </w:t>
      </w:r>
      <w:r w:rsidR="006E2702">
        <w:rPr>
          <w:lang w:val="en-US"/>
        </w:rPr>
        <w:fldChar w:fldCharType="begin"/>
      </w:r>
      <w:r w:rsidR="00E22673">
        <w:rPr>
          <w:lang w:val="en-US"/>
        </w:rPr>
        <w:instrText xml:space="preserve"> ADDIN ZOTERO_ITEM CSL_CITATION {"citationID":"l6tHs7D3","properties":{"formattedCitation":"(Ganzeboom, 2010)","plainCitation":"(Ganzeboom, 2010)","noteIndex":0},"citationItems":[{"id":12452,"uris":["http://zotero.org/users/5414506/items/VC57MXXJ"],"itemData":{"id":12452,"type":"paper-conference","event-place":"Lisbon","event-title":"Annual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r w:rsidR="006E2702">
        <w:rPr>
          <w:lang w:val="en-US"/>
        </w:rPr>
        <w:fldChar w:fldCharType="separate"/>
      </w:r>
      <w:r w:rsidR="00251673" w:rsidRPr="00251673">
        <w:rPr>
          <w:lang w:val="en-US"/>
        </w:rPr>
        <w:t>(Ganzeboom, 2010)</w:t>
      </w:r>
      <w:r w:rsidR="006E2702">
        <w:rPr>
          <w:lang w:val="en-US"/>
        </w:rPr>
        <w:fldChar w:fldCharType="end"/>
      </w:r>
      <w:r>
        <w:rPr>
          <w:lang w:val="en-US"/>
        </w:rPr>
        <w:t xml:space="preserve">. This indicator assigns </w:t>
      </w:r>
      <w:r w:rsidR="009B5AD9" w:rsidRPr="009B5AD9">
        <w:rPr>
          <w:lang w:val="en-US"/>
        </w:rPr>
        <w:t>continuous scores to occupations based on their required education and associated income levels.</w:t>
      </w:r>
      <w:r w:rsidR="006D13D0">
        <w:rPr>
          <w:lang w:val="en-US"/>
        </w:rPr>
        <w:t xml:space="preserve"> </w:t>
      </w:r>
      <w:r w:rsidR="009B5AD9" w:rsidRPr="009B5AD9">
        <w:rPr>
          <w:lang w:val="en-US"/>
        </w:rPr>
        <w:t xml:space="preserve">The ISEI synthesizes information on occupational hierarchies, educational attainment, and earnings to reflect the </w:t>
      </w:r>
      <w:r w:rsidR="006D13D0">
        <w:rPr>
          <w:lang w:val="en-US"/>
        </w:rPr>
        <w:t>socioeconomic</w:t>
      </w:r>
      <w:r w:rsidR="009B5AD9" w:rsidRPr="009B5AD9">
        <w:rPr>
          <w:lang w:val="en-US"/>
        </w:rPr>
        <w:t xml:space="preserve"> positioning of individuals within the labor market. </w:t>
      </w:r>
      <w:r w:rsidR="006D13D0">
        <w:rPr>
          <w:lang w:val="en-US"/>
        </w:rPr>
        <w:t>The ISEI s</w:t>
      </w:r>
      <w:r w:rsidR="009B5AD9" w:rsidRPr="009B5AD9">
        <w:rPr>
          <w:lang w:val="en-US"/>
        </w:rPr>
        <w:t>cores range from 1</w:t>
      </w:r>
      <w:r>
        <w:rPr>
          <w:lang w:val="en-US"/>
        </w:rPr>
        <w:t>6</w:t>
      </w:r>
      <w:r w:rsidR="009B5AD9" w:rsidRPr="009B5AD9">
        <w:rPr>
          <w:lang w:val="en-US"/>
        </w:rPr>
        <w:t xml:space="preserve"> (lowest status) to </w:t>
      </w:r>
      <w:r>
        <w:rPr>
          <w:lang w:val="en-US"/>
        </w:rPr>
        <w:t>88</w:t>
      </w:r>
      <w:r w:rsidR="009B5AD9" w:rsidRPr="009B5AD9">
        <w:rPr>
          <w:lang w:val="en-US"/>
        </w:rPr>
        <w:t xml:space="preserve"> (highest status). </w:t>
      </w:r>
      <w:r w:rsidR="008D0936">
        <w:rPr>
          <w:lang w:val="en-US"/>
        </w:rPr>
        <w:t>F</w:t>
      </w:r>
      <w:r w:rsidR="00AA6282">
        <w:rPr>
          <w:lang w:val="en-US"/>
        </w:rPr>
        <w:t xml:space="preserve">ollowing </w:t>
      </w:r>
      <w:proofErr w:type="spellStart"/>
      <w:r w:rsidR="003A7DFC" w:rsidRPr="009B5AD9">
        <w:rPr>
          <w:rStyle w:val="citation-item"/>
          <w:lang w:val="en-US"/>
        </w:rPr>
        <w:t>Langsæther</w:t>
      </w:r>
      <w:proofErr w:type="spellEnd"/>
      <w:r w:rsidR="003A7DFC" w:rsidRPr="009B5AD9">
        <w:rPr>
          <w:rStyle w:val="citation-item"/>
          <w:lang w:val="en-US"/>
        </w:rPr>
        <w:t xml:space="preserve"> et al.</w:t>
      </w:r>
      <w:r w:rsidR="003A7DFC">
        <w:rPr>
          <w:rStyle w:val="citation-item"/>
          <w:lang w:val="en-US"/>
        </w:rPr>
        <w:t xml:space="preserve"> (</w:t>
      </w:r>
      <w:commentRangeStart w:id="16"/>
      <w:commentRangeStart w:id="17"/>
      <w:r w:rsidR="003A7DFC" w:rsidRPr="003A7DFC">
        <w:rPr>
          <w:rStyle w:val="citation-item"/>
          <w:highlight w:val="yellow"/>
          <w:lang w:val="en-US"/>
        </w:rPr>
        <w:t>2022, p. 963</w:t>
      </w:r>
      <w:commentRangeEnd w:id="16"/>
      <w:r w:rsidR="008D0936">
        <w:rPr>
          <w:rStyle w:val="CommentReference"/>
        </w:rPr>
        <w:commentReference w:id="16"/>
      </w:r>
      <w:commentRangeEnd w:id="17"/>
      <w:r w:rsidR="00B849BF">
        <w:rPr>
          <w:rStyle w:val="CommentReference"/>
        </w:rPr>
        <w:commentReference w:id="17"/>
      </w:r>
      <w:r w:rsidR="003A7DFC" w:rsidRPr="009B5AD9">
        <w:rPr>
          <w:rStyle w:val="citation"/>
          <w:lang w:val="en-US"/>
        </w:rPr>
        <w:t>)</w:t>
      </w:r>
      <w:r w:rsidR="005A62F5">
        <w:rPr>
          <w:rStyle w:val="citation"/>
          <w:lang w:val="en-US"/>
        </w:rPr>
        <w:t>.</w:t>
      </w:r>
      <w:r w:rsidR="00AA6282">
        <w:rPr>
          <w:lang w:val="en-US"/>
        </w:rPr>
        <w:t xml:space="preserve"> </w:t>
      </w:r>
      <w:r w:rsidR="008D0936">
        <w:rPr>
          <w:lang w:val="en-US"/>
        </w:rPr>
        <w:t>I argue that including other</w:t>
      </w:r>
      <w:r w:rsidR="00CE6D1A">
        <w:rPr>
          <w:lang w:val="en-US"/>
        </w:rPr>
        <w:t xml:space="preserve"> </w:t>
      </w:r>
      <w:r w:rsidR="00F5739F">
        <w:rPr>
          <w:lang w:val="en-US"/>
        </w:rPr>
        <w:t>socioeconomic factors</w:t>
      </w:r>
      <w:r w:rsidR="003A7DFC">
        <w:rPr>
          <w:lang w:val="en-US"/>
        </w:rPr>
        <w:t xml:space="preserve">, </w:t>
      </w:r>
      <w:r w:rsidR="00AA6282">
        <w:rPr>
          <w:lang w:val="en-US"/>
        </w:rPr>
        <w:t>such as income</w:t>
      </w:r>
      <w:r w:rsidR="003A7DFC">
        <w:rPr>
          <w:lang w:val="en-US"/>
        </w:rPr>
        <w:t>,</w:t>
      </w:r>
      <w:r w:rsidR="00AA6282">
        <w:rPr>
          <w:lang w:val="en-US"/>
        </w:rPr>
        <w:t xml:space="preserve"> can be considered a post-treatment variable in </w:t>
      </w:r>
      <w:r w:rsidR="00F5739F">
        <w:rPr>
          <w:lang w:val="en-US"/>
        </w:rPr>
        <w:t>a longitudinal context as it result</w:t>
      </w:r>
      <w:r w:rsidR="00F70D65">
        <w:rPr>
          <w:lang w:val="en-US"/>
        </w:rPr>
        <w:t>s</w:t>
      </w:r>
      <w:r w:rsidR="00F5739F">
        <w:rPr>
          <w:lang w:val="en-US"/>
        </w:rPr>
        <w:t xml:space="preserve"> </w:t>
      </w:r>
      <w:r w:rsidR="00F70D65">
        <w:rPr>
          <w:lang w:val="en-US"/>
        </w:rPr>
        <w:t xml:space="preserve">from </w:t>
      </w:r>
      <w:r w:rsidR="00F5739F">
        <w:rPr>
          <w:lang w:val="en-US"/>
        </w:rPr>
        <w:t>occupational mobility</w:t>
      </w:r>
      <w:r w:rsidR="003A7DFC">
        <w:rPr>
          <w:lang w:val="en-US"/>
        </w:rPr>
        <w:t>.</w:t>
      </w:r>
      <w:r w:rsidR="00CE6D1A">
        <w:rPr>
          <w:lang w:val="en-US"/>
        </w:rPr>
        <w:t xml:space="preserve"> Therefore, all model specifications include ISEI scores based on occupations as the main SES measurement.</w:t>
      </w:r>
      <w:r w:rsidR="003A7DFC">
        <w:rPr>
          <w:lang w:val="en-US"/>
        </w:rPr>
        <w:t xml:space="preserve"> </w:t>
      </w:r>
      <w:r w:rsidR="005A62F5">
        <w:rPr>
          <w:lang w:val="en-US"/>
        </w:rPr>
        <w:t>I categorized the ISEI scores in quartiles to represent low, middle-low, middle-high, and high groups, as well as an additional category of missing information.</w:t>
      </w:r>
    </w:p>
    <w:p w14:paraId="4E92DF8D" w14:textId="370CCF76" w:rsidR="00C74332" w:rsidRPr="00654D89" w:rsidRDefault="00C74332">
      <w:pPr>
        <w:rPr>
          <w:i/>
          <w:iCs/>
          <w:lang w:val="en-US"/>
        </w:rPr>
      </w:pPr>
      <w:r w:rsidRPr="00654D89">
        <w:rPr>
          <w:i/>
          <w:iCs/>
          <w:lang w:val="en-US"/>
        </w:rPr>
        <w:t xml:space="preserve">Network </w:t>
      </w:r>
      <w:r w:rsidR="00962DBB" w:rsidRPr="00654D89">
        <w:rPr>
          <w:i/>
          <w:iCs/>
          <w:lang w:val="en-US"/>
        </w:rPr>
        <w:t xml:space="preserve">socioeconomic </w:t>
      </w:r>
      <w:r w:rsidRPr="00654D89">
        <w:rPr>
          <w:i/>
          <w:iCs/>
          <w:lang w:val="en-US"/>
        </w:rPr>
        <w:t>diversity</w:t>
      </w:r>
    </w:p>
    <w:p w14:paraId="4B59E252" w14:textId="5C7B5AF5" w:rsidR="00D658B2" w:rsidRPr="00654D89" w:rsidRDefault="5273A1AD" w:rsidP="00D658B2">
      <w:pPr>
        <w:rPr>
          <w:lang w:val="en-US"/>
        </w:rPr>
      </w:pPr>
      <w:r w:rsidRPr="5273A1AD">
        <w:rPr>
          <w:lang w:val="en-US"/>
        </w:rPr>
        <w:t>In this study, respondents were asked about the socio-economic diversity of their acquaintances in Chile. An acquaintance was defined as someone they could recognize by name and could converse with if encountered in public. The answers are categorized based on occupational status and grouped by the International Socio-Economic Index (ISEI). These categories included higher-status occupations (e.g., doctors, attorneys, university professors), medium-status occupations (e.g., accountants, shop assistants, preschool teachers), and lower-status occupations (e.g., waiters, car mechanics, taxi drivers). Respondents were asked to approximate the number of people they knew in each occupation.</w:t>
      </w:r>
    </w:p>
    <w:p w14:paraId="15237446" w14:textId="4CCA34B5" w:rsidR="002632A2" w:rsidRPr="00654D89" w:rsidRDefault="00D658B2">
      <w:pPr>
        <w:rPr>
          <w:lang w:val="en-US"/>
        </w:rPr>
      </w:pPr>
      <w:r w:rsidRPr="00654D89">
        <w:rPr>
          <w:lang w:val="en-US"/>
        </w:rPr>
        <w:t xml:space="preserve">The network diversity index was calculated to capture the socio-economic diversity of respondents’ networks. Following recommendations in network analysis literature </w:t>
      </w:r>
      <w:r w:rsidR="00B56D14" w:rsidRPr="00654D89">
        <w:rPr>
          <w:lang w:val="en-US"/>
        </w:rPr>
        <w:fldChar w:fldCharType="begin"/>
      </w:r>
      <w:r w:rsidR="00E22673">
        <w:rPr>
          <w:lang w:val="en-US"/>
        </w:rPr>
        <w:instrText xml:space="preserve"> ADDIN ZOTERO_ITEM CSL_CITATION {"citationID":"1j5LaNkQ","properties":{"formattedCitation":"(Otero &amp; Mendoza, 2023; Sapin, Joye, &amp; Wolf, 2020)","plainCitation":"(Otero &amp; Mendoza, 2023; Sapin, Joye, &amp; Wolf, 2020)","noteIndex":0},"citationItems":[{"id":3220,"uris":["http://zotero.org/users/5414506/items/99Z8XYDM"],"itemData":{"id":3220,"type":"article-journal","abstract":"We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41,"uris":["http://zotero.org/users/5414506/items/AY4FLNWR"],"itemData":{"id":41,"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r w:rsidR="00B56D14" w:rsidRPr="00654D89">
        <w:rPr>
          <w:lang w:val="en-US"/>
        </w:rPr>
        <w:fldChar w:fldCharType="separate"/>
      </w:r>
      <w:r w:rsidR="00224919" w:rsidRPr="00224919">
        <w:rPr>
          <w:lang w:val="en-US"/>
        </w:rPr>
        <w:t>(Otero &amp; Mendoza, 2023; Sapin, Joye, &amp; Wolf, 2020)</w:t>
      </w:r>
      <w:r w:rsidR="00B56D14" w:rsidRPr="00654D89">
        <w:rPr>
          <w:lang w:val="en-US"/>
        </w:rPr>
        <w:fldChar w:fldCharType="end"/>
      </w:r>
      <w:r w:rsidRPr="00654D89">
        <w:rPr>
          <w:lang w:val="en-US"/>
        </w:rPr>
        <w:t xml:space="preserve">, a single dimension was used to represent network diversity, incorporating four </w:t>
      </w:r>
      <w:r w:rsidR="007738D7" w:rsidRPr="00654D89">
        <w:rPr>
          <w:lang w:val="en-US"/>
        </w:rPr>
        <w:t>indicators</w:t>
      </w:r>
      <w:r w:rsidRPr="00654D89">
        <w:rPr>
          <w:lang w:val="en-US"/>
        </w:rPr>
        <w:t>: the index of qualitative variation (IQV), cross-class (number of different occupational groups known), standard deviation of ISEI scores, and extensivity (number of different occupations known). Higher values on this index indicate greater socio-economic diversity in respondents' networks.</w:t>
      </w:r>
      <w:r w:rsidR="002A4E81" w:rsidRPr="00654D89">
        <w:rPr>
          <w:lang w:val="en-US"/>
        </w:rPr>
        <w:t xml:space="preserve"> The fit indices for the diversity index </w:t>
      </w:r>
      <w:r w:rsidR="001B37EE" w:rsidRPr="00654D89">
        <w:rPr>
          <w:lang w:val="en-US"/>
        </w:rPr>
        <w:t xml:space="preserve">measurement </w:t>
      </w:r>
      <w:r w:rsidR="002A4E81" w:rsidRPr="00654D89">
        <w:rPr>
          <w:lang w:val="en-US"/>
        </w:rPr>
        <w:t xml:space="preserve">model were strong, with a chi-square of </w:t>
      </w:r>
      <w:r w:rsidR="002A4E81" w:rsidRPr="00855DAA">
        <w:rPr>
          <w:highlight w:val="yellow"/>
          <w:lang w:val="en-US"/>
        </w:rPr>
        <w:t>13.03, CFI of 0.99, TLI of 0.99, and RMSEA of 0.02</w:t>
      </w:r>
      <w:r w:rsidR="002A4E81" w:rsidRPr="00654D89">
        <w:rPr>
          <w:lang w:val="en-US"/>
        </w:rPr>
        <w:t xml:space="preserve">. </w:t>
      </w:r>
    </w:p>
    <w:p w14:paraId="2B7C8478" w14:textId="3C02A933" w:rsidR="001F279D" w:rsidRPr="00654D89" w:rsidRDefault="00606669">
      <w:pPr>
        <w:pStyle w:val="Heading1"/>
        <w:rPr>
          <w:lang w:val="en-US"/>
        </w:rPr>
      </w:pPr>
      <w:bookmarkStart w:id="18" w:name="_9yju1esk9zg" w:colFirst="0" w:colLast="0"/>
      <w:bookmarkEnd w:id="18"/>
      <w:r w:rsidRPr="00654D89">
        <w:rPr>
          <w:lang w:val="en-US"/>
        </w:rPr>
        <w:t>Method</w:t>
      </w:r>
    </w:p>
    <w:p w14:paraId="28925F48" w14:textId="5975DA57" w:rsidR="006051B4" w:rsidRPr="00654D89" w:rsidRDefault="002C1AEF" w:rsidP="001F279D">
      <w:pPr>
        <w:rPr>
          <w:lang w:val="en-US"/>
        </w:rPr>
      </w:pPr>
      <w:r w:rsidRPr="00654D89">
        <w:rPr>
          <w:lang w:val="en-US"/>
        </w:rPr>
        <w:t>I</w:t>
      </w:r>
      <w:r w:rsidR="001F279D" w:rsidRPr="00654D89">
        <w:rPr>
          <w:lang w:val="en-US"/>
        </w:rPr>
        <w:t xml:space="preserve"> estimated </w:t>
      </w:r>
      <w:r w:rsidR="001467F4">
        <w:rPr>
          <w:lang w:val="en-US"/>
        </w:rPr>
        <w:t>fixed-effects</w:t>
      </w:r>
      <w:r w:rsidR="00A55F2D">
        <w:rPr>
          <w:lang w:val="en-US"/>
        </w:rPr>
        <w:t xml:space="preserve"> </w:t>
      </w:r>
      <w:r w:rsidR="001D6E2C" w:rsidRPr="00654D89">
        <w:rPr>
          <w:lang w:val="en-US"/>
        </w:rPr>
        <w:t>linear</w:t>
      </w:r>
      <w:r w:rsidR="001F279D" w:rsidRPr="00654D89">
        <w:rPr>
          <w:lang w:val="en-US"/>
        </w:rPr>
        <w:t xml:space="preserve"> models</w:t>
      </w:r>
      <w:r w:rsidR="00224919">
        <w:rPr>
          <w:lang w:val="en-US"/>
        </w:rPr>
        <w:t xml:space="preserve"> </w:t>
      </w:r>
      <w:r w:rsidR="00224919">
        <w:rPr>
          <w:lang w:val="en-US"/>
        </w:rPr>
        <w:fldChar w:fldCharType="begin"/>
      </w:r>
      <w:r w:rsidR="00E22673">
        <w:rPr>
          <w:lang w:val="en-US"/>
        </w:rPr>
        <w:instrText xml:space="preserve"> ADDIN ZOTERO_ITEM CSL_CITATION {"citationID":"QItFHD1N","properties":{"formattedCitation":"(Andre\\uc0\\u223{}, Golsch, &amp; Schmidt, 2013)","plainCitation":"(Andreß, Golsch, &amp; Schmidt, 2013)","noteIndex":0},"citationItems":[{"id":15035,"uris":["http://zotero.org/users/5414506/items/VRMQ5EF8"],"itemData":{"id":15035,"type":"book","event-place":"Berlin,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W."}],"accessed":{"date-parts":[["2024",11,20]]},"issued":{"date-parts":[["2013"]]},"citation-key":"andress_applied_2013"}}],"schema":"https://github.com/citation-style-language/schema/raw/master/csl-citation.json"} </w:instrText>
      </w:r>
      <w:r w:rsidR="00224919">
        <w:rPr>
          <w:lang w:val="en-US"/>
        </w:rPr>
        <w:fldChar w:fldCharType="separate"/>
      </w:r>
      <w:r w:rsidR="00224919" w:rsidRPr="00224919">
        <w:rPr>
          <w:lang w:val="en-US"/>
        </w:rPr>
        <w:t>(Andreß, Golsch, &amp; Schmidt, 2013)</w:t>
      </w:r>
      <w:r w:rsidR="00224919">
        <w:rPr>
          <w:lang w:val="en-US"/>
        </w:rPr>
        <w:fldChar w:fldCharType="end"/>
      </w:r>
      <w:r w:rsidR="001F279D" w:rsidRPr="00654D89">
        <w:rPr>
          <w:lang w:val="en-US"/>
        </w:rPr>
        <w:t xml:space="preserve"> to examine the extent </w:t>
      </w:r>
      <w:r w:rsidR="00C664CF">
        <w:rPr>
          <w:lang w:val="en-US"/>
        </w:rPr>
        <w:t>to</w:t>
      </w:r>
      <w:r w:rsidR="000B6870">
        <w:rPr>
          <w:lang w:val="en-US"/>
        </w:rPr>
        <w:t xml:space="preserve"> </w:t>
      </w:r>
      <w:r w:rsidR="00C664CF">
        <w:rPr>
          <w:lang w:val="en-US"/>
        </w:rPr>
        <w:t xml:space="preserve">which changes in </w:t>
      </w:r>
      <w:r w:rsidR="000B6870">
        <w:rPr>
          <w:lang w:val="en-US"/>
        </w:rPr>
        <w:t>socioeconomic status</w:t>
      </w:r>
      <w:r w:rsidR="00C24E3B">
        <w:rPr>
          <w:lang w:val="en-US"/>
        </w:rPr>
        <w:t xml:space="preserve"> (SES)</w:t>
      </w:r>
      <w:r w:rsidR="000B6870">
        <w:rPr>
          <w:lang w:val="en-US"/>
        </w:rPr>
        <w:t xml:space="preserve"> </w:t>
      </w:r>
      <w:r w:rsidR="003223F7" w:rsidRPr="00654D89">
        <w:rPr>
          <w:lang w:val="en-US"/>
        </w:rPr>
        <w:t xml:space="preserve">and </w:t>
      </w:r>
      <w:r w:rsidR="001F279D" w:rsidRPr="00654D89">
        <w:rPr>
          <w:lang w:val="en-US"/>
        </w:rPr>
        <w:t>network diversity</w:t>
      </w:r>
      <w:r w:rsidR="003223F7" w:rsidRPr="00654D89">
        <w:rPr>
          <w:lang w:val="en-US"/>
        </w:rPr>
        <w:t xml:space="preserve"> </w:t>
      </w:r>
      <w:r w:rsidR="001F279D" w:rsidRPr="00654D89">
        <w:rPr>
          <w:lang w:val="en-US"/>
        </w:rPr>
        <w:t xml:space="preserve">predict </w:t>
      </w:r>
      <w:r w:rsidR="00B81C4A">
        <w:rPr>
          <w:lang w:val="en-US"/>
        </w:rPr>
        <w:t>market justice preferences</w:t>
      </w:r>
      <w:r w:rsidR="001F279D" w:rsidRPr="00654D89">
        <w:rPr>
          <w:lang w:val="en-US"/>
        </w:rPr>
        <w:t xml:space="preserve">. </w:t>
      </w:r>
      <w:r w:rsidRPr="00654D89">
        <w:rPr>
          <w:lang w:val="en-US"/>
        </w:rPr>
        <w:t>I</w:t>
      </w:r>
      <w:r w:rsidR="001F279D" w:rsidRPr="00654D89">
        <w:rPr>
          <w:lang w:val="en-US"/>
        </w:rPr>
        <w:t xml:space="preserve"> analyzed these data using R and the </w:t>
      </w:r>
      <w:r w:rsidR="00A33A91">
        <w:rPr>
          <w:lang w:val="en-US"/>
        </w:rPr>
        <w:t>“</w:t>
      </w:r>
      <w:proofErr w:type="spellStart"/>
      <w:r w:rsidR="00224919">
        <w:rPr>
          <w:lang w:val="en-US"/>
        </w:rPr>
        <w:t>plm</w:t>
      </w:r>
      <w:proofErr w:type="spellEnd"/>
      <w:r w:rsidR="00A33A91">
        <w:rPr>
          <w:lang w:val="en-US"/>
        </w:rPr>
        <w:t>”</w:t>
      </w:r>
      <w:r w:rsidR="008A118B">
        <w:rPr>
          <w:lang w:val="en-US"/>
        </w:rPr>
        <w:t xml:space="preserve"> </w:t>
      </w:r>
      <w:r w:rsidR="001F279D" w:rsidRPr="00654D89">
        <w:rPr>
          <w:lang w:val="en-US"/>
        </w:rPr>
        <w:t>package.</w:t>
      </w:r>
      <w:r w:rsidR="00D24618">
        <w:rPr>
          <w:lang w:val="en-US"/>
        </w:rPr>
        <w:t xml:space="preserve"> </w:t>
      </w:r>
      <w:r w:rsidR="001F279D" w:rsidRPr="00654D89">
        <w:rPr>
          <w:lang w:val="en-US"/>
        </w:rPr>
        <w:t xml:space="preserve">In the context of panel data, within-person effects capture how </w:t>
      </w:r>
      <w:r w:rsidR="001F279D" w:rsidRPr="00654D89">
        <w:rPr>
          <w:lang w:val="en-US"/>
        </w:rPr>
        <w:lastRenderedPageBreak/>
        <w:t>changes in individual-level variables (e.g.,</w:t>
      </w:r>
      <w:r w:rsidR="00C24E3B">
        <w:rPr>
          <w:lang w:val="en-US"/>
        </w:rPr>
        <w:t xml:space="preserve"> SES</w:t>
      </w:r>
      <w:r w:rsidR="001F279D" w:rsidRPr="00654D89">
        <w:rPr>
          <w:lang w:val="en-US"/>
        </w:rPr>
        <w:t xml:space="preserve"> </w:t>
      </w:r>
      <w:r w:rsidR="00E76A55">
        <w:rPr>
          <w:lang w:val="en-US"/>
        </w:rPr>
        <w:t xml:space="preserve">and </w:t>
      </w:r>
      <w:r w:rsidR="001F279D" w:rsidRPr="00654D89">
        <w:rPr>
          <w:lang w:val="en-US"/>
        </w:rPr>
        <w:t>network diversity) between waves are associated with preferences for market justice</w:t>
      </w:r>
      <w:r w:rsidR="00C13CAA">
        <w:rPr>
          <w:lang w:val="en-US"/>
        </w:rPr>
        <w:t xml:space="preserve"> while controlling by the influence of time-invariant characteristics</w:t>
      </w:r>
      <w:r w:rsidR="001F279D" w:rsidRPr="00654D89">
        <w:rPr>
          <w:lang w:val="en-US"/>
        </w:rPr>
        <w:t>.</w:t>
      </w:r>
      <w:r w:rsidR="00C13CAA">
        <w:rPr>
          <w:lang w:val="en-US"/>
        </w:rPr>
        <w:t xml:space="preserve"> </w:t>
      </w:r>
      <w:r w:rsidR="00514AB8">
        <w:rPr>
          <w:lang w:val="en-US"/>
        </w:rPr>
        <w:t>Coefficients are presented as s</w:t>
      </w:r>
      <w:r w:rsidR="00916B81">
        <w:rPr>
          <w:lang w:val="en-US"/>
        </w:rPr>
        <w:t>tandardized coefficients.</w:t>
      </w:r>
      <w:r w:rsidR="00D32963">
        <w:rPr>
          <w:lang w:val="en-US"/>
        </w:rPr>
        <w:t xml:space="preserve"> </w:t>
      </w:r>
    </w:p>
    <w:p w14:paraId="64AE8368" w14:textId="2F076BFD" w:rsidR="00672740" w:rsidRPr="00672740" w:rsidRDefault="00BE7489" w:rsidP="00672740">
      <w:pPr>
        <w:pStyle w:val="Heading1"/>
        <w:rPr>
          <w:lang w:val="en-US"/>
        </w:rPr>
      </w:pPr>
      <w:bookmarkStart w:id="19" w:name="_njunrcfgcrbc" w:colFirst="0" w:colLast="0"/>
      <w:bookmarkEnd w:id="19"/>
      <w:r w:rsidRPr="00654D89">
        <w:rPr>
          <w:lang w:val="en-US"/>
        </w:rPr>
        <w:t>L</w:t>
      </w:r>
      <w:r w:rsidR="00606669" w:rsidRPr="00654D89">
        <w:rPr>
          <w:lang w:val="en-US"/>
        </w:rPr>
        <w:t>ongitudinal results on network diversity and market justice attitudes</w:t>
      </w:r>
    </w:p>
    <w:p w14:paraId="618C16F4" w14:textId="1E9E5EB5" w:rsidR="00B71FE8" w:rsidRPr="00623262" w:rsidRDefault="006B0D4C" w:rsidP="006B0D4C">
      <w:pPr>
        <w:rPr>
          <w:lang w:val="en-US"/>
        </w:rPr>
      </w:pPr>
      <w:r w:rsidRPr="00623262">
        <w:rPr>
          <w:lang w:val="en-US"/>
        </w:rPr>
        <w:t xml:space="preserve">The results from the </w:t>
      </w:r>
      <w:r w:rsidR="001F444F" w:rsidRPr="00623262">
        <w:rPr>
          <w:lang w:val="en-US"/>
        </w:rPr>
        <w:t xml:space="preserve">fixed effects </w:t>
      </w:r>
      <w:r w:rsidRPr="00623262">
        <w:rPr>
          <w:lang w:val="en-US"/>
        </w:rPr>
        <w:t xml:space="preserve">models </w:t>
      </w:r>
      <w:r w:rsidR="00813AA1" w:rsidRPr="00623262">
        <w:rPr>
          <w:lang w:val="en-US"/>
        </w:rPr>
        <w:t xml:space="preserve">are presented in Table </w:t>
      </w:r>
      <w:r w:rsidR="00CF4C39">
        <w:rPr>
          <w:lang w:val="en-US"/>
        </w:rPr>
        <w:t>X</w:t>
      </w:r>
      <w:r w:rsidR="00813AA1" w:rsidRPr="00623262">
        <w:rPr>
          <w:lang w:val="en-US"/>
        </w:rPr>
        <w:t xml:space="preserve">. Model 1 shows how </w:t>
      </w:r>
      <w:r w:rsidR="0093262C" w:rsidRPr="00623262">
        <w:rPr>
          <w:lang w:val="en-US"/>
        </w:rPr>
        <w:t>to change</w:t>
      </w:r>
      <w:r w:rsidR="00813AA1" w:rsidRPr="00623262">
        <w:rPr>
          <w:lang w:val="en-US"/>
        </w:rPr>
        <w:t xml:space="preserve"> from Low ISEI (references category) </w:t>
      </w:r>
      <w:r w:rsidR="0093262C" w:rsidRPr="00623262">
        <w:rPr>
          <w:lang w:val="en-US"/>
        </w:rPr>
        <w:t xml:space="preserve">or </w:t>
      </w:r>
      <w:r w:rsidR="00991B6D" w:rsidRPr="00623262">
        <w:rPr>
          <w:lang w:val="en-US"/>
        </w:rPr>
        <w:t>middle-low</w:t>
      </w:r>
      <w:r w:rsidR="00411594" w:rsidRPr="00623262">
        <w:rPr>
          <w:lang w:val="en-US"/>
        </w:rPr>
        <w:t xml:space="preserve"> (</w:t>
      </w:r>
      <w:r w:rsidR="00411594" w:rsidRPr="67DA36FD">
        <w:rPr>
          <w:lang w:val="es-ES"/>
        </w:rPr>
        <w:t>β</w:t>
      </w:r>
      <w:r w:rsidR="00411594" w:rsidRPr="00623262">
        <w:rPr>
          <w:lang w:val="en-US"/>
        </w:rPr>
        <w:t xml:space="preserve"> = 0.22, p&lt;0.001) and </w:t>
      </w:r>
      <w:r w:rsidR="0093262C" w:rsidRPr="00623262">
        <w:rPr>
          <w:lang w:val="en-US"/>
        </w:rPr>
        <w:t>m</w:t>
      </w:r>
      <w:r w:rsidR="00411594" w:rsidRPr="00623262">
        <w:rPr>
          <w:lang w:val="en-US"/>
        </w:rPr>
        <w:t>id</w:t>
      </w:r>
      <w:r w:rsidR="0093262C" w:rsidRPr="00623262">
        <w:rPr>
          <w:lang w:val="en-US"/>
        </w:rPr>
        <w:t>dle</w:t>
      </w:r>
      <w:r w:rsidR="00411594" w:rsidRPr="00623262">
        <w:rPr>
          <w:lang w:val="en-US"/>
        </w:rPr>
        <w:t>-high</w:t>
      </w:r>
      <w:r w:rsidR="0093262C" w:rsidRPr="00623262">
        <w:rPr>
          <w:lang w:val="en-US"/>
        </w:rPr>
        <w:t xml:space="preserve"> (</w:t>
      </w:r>
      <w:r w:rsidR="0093262C" w:rsidRPr="67DA36FD">
        <w:rPr>
          <w:lang w:val="es-ES"/>
        </w:rPr>
        <w:t>β</w:t>
      </w:r>
      <w:r w:rsidR="0093262C" w:rsidRPr="00623262">
        <w:rPr>
          <w:lang w:val="en-US"/>
        </w:rPr>
        <w:t xml:space="preserve"> = 0.21, p&lt;0.001)</w:t>
      </w:r>
      <w:r w:rsidR="00F92C58" w:rsidRPr="00623262">
        <w:rPr>
          <w:lang w:val="en-US"/>
        </w:rPr>
        <w:t>, occupational status</w:t>
      </w:r>
      <w:r w:rsidR="00411594" w:rsidRPr="00623262">
        <w:rPr>
          <w:lang w:val="en-US"/>
        </w:rPr>
        <w:t xml:space="preserve"> increase support for market justice preferences. </w:t>
      </w:r>
      <w:r w:rsidR="0093262C" w:rsidRPr="00623262">
        <w:rPr>
          <w:lang w:val="en-US"/>
        </w:rPr>
        <w:t xml:space="preserve">It </w:t>
      </w:r>
      <w:r w:rsidR="00F92C58" w:rsidRPr="00623262">
        <w:rPr>
          <w:lang w:val="en-US"/>
        </w:rPr>
        <w:t>is noticeable that these effects represent almost one-quarter of the standard deviation for those who experience occupational mobility from the lowest to the middle-status groups. At the same time,</w:t>
      </w:r>
      <w:r w:rsidR="00411594" w:rsidRPr="00623262">
        <w:rPr>
          <w:lang w:val="en-US"/>
        </w:rPr>
        <w:t xml:space="preserve"> </w:t>
      </w:r>
      <w:r w:rsidR="00514AB8">
        <w:rPr>
          <w:lang w:val="en-US"/>
        </w:rPr>
        <w:t>undergoing</w:t>
      </w:r>
      <w:r w:rsidR="00411594" w:rsidRPr="00623262">
        <w:rPr>
          <w:lang w:val="en-US"/>
        </w:rPr>
        <w:t xml:space="preserve"> changes from the lowest to the highest occupational status </w:t>
      </w:r>
      <w:r w:rsidR="0093262C" w:rsidRPr="00623262">
        <w:rPr>
          <w:lang w:val="en-US"/>
        </w:rPr>
        <w:t>group</w:t>
      </w:r>
      <w:r w:rsidR="00411594" w:rsidRPr="00623262">
        <w:rPr>
          <w:lang w:val="en-US"/>
        </w:rPr>
        <w:t xml:space="preserve"> </w:t>
      </w:r>
      <w:r w:rsidR="00D96955" w:rsidRPr="00623262">
        <w:rPr>
          <w:lang w:val="en-US"/>
        </w:rPr>
        <w:t>shows</w:t>
      </w:r>
      <w:r w:rsidR="00411594" w:rsidRPr="00623262">
        <w:rPr>
          <w:lang w:val="en-US"/>
        </w:rPr>
        <w:t xml:space="preserve"> an increase by non-significant changes in their support for market justice (</w:t>
      </w:r>
      <w:r w:rsidR="00F92C58" w:rsidRPr="67DA36FD">
        <w:rPr>
          <w:lang w:val="es-ES"/>
        </w:rPr>
        <w:t>β</w:t>
      </w:r>
      <w:r w:rsidR="00F92C58" w:rsidRPr="00623262">
        <w:rPr>
          <w:lang w:val="en-US"/>
        </w:rPr>
        <w:t xml:space="preserve"> = 0.08, p&gt;0.05</w:t>
      </w:r>
      <w:r w:rsidR="00411594" w:rsidRPr="00623262">
        <w:rPr>
          <w:lang w:val="en-US"/>
        </w:rPr>
        <w:t>)</w:t>
      </w:r>
      <w:r w:rsidR="00D96955" w:rsidRPr="00623262">
        <w:rPr>
          <w:lang w:val="en-US"/>
        </w:rPr>
        <w:t>.</w:t>
      </w:r>
      <w:r w:rsidR="00B71FE8" w:rsidRPr="00623262">
        <w:rPr>
          <w:lang w:val="en-US"/>
        </w:rPr>
        <w:t xml:space="preserve"> </w:t>
      </w:r>
      <w:r w:rsidR="00B71FE8" w:rsidRPr="00D60105">
        <w:rPr>
          <w:lang w:val="en-US"/>
        </w:rPr>
        <w:t xml:space="preserve">These results </w:t>
      </w:r>
      <w:r w:rsidR="00514AB8">
        <w:rPr>
          <w:lang w:val="en-US"/>
        </w:rPr>
        <w:t>align</w:t>
      </w:r>
      <w:r w:rsidR="00B71FE8" w:rsidRPr="00D60105">
        <w:rPr>
          <w:lang w:val="en-US"/>
        </w:rPr>
        <w:t xml:space="preserve"> with the expectations drawn from the theoretical assumptions stated in </w:t>
      </w:r>
      <w:r w:rsidR="00D60105" w:rsidRPr="00D60105">
        <w:rPr>
          <w:lang w:val="en-US"/>
        </w:rPr>
        <w:t xml:space="preserve">the </w:t>
      </w:r>
      <w:r w:rsidR="009B622C" w:rsidRPr="00B60889">
        <w:rPr>
          <w:i/>
          <w:iCs/>
          <w:lang w:val="en-US"/>
        </w:rPr>
        <w:t>market</w:t>
      </w:r>
      <w:r w:rsidR="00D60105" w:rsidRPr="00B60889">
        <w:rPr>
          <w:i/>
          <w:iCs/>
          <w:lang w:val="en-US"/>
        </w:rPr>
        <w:t xml:space="preserve"> legitimacy</w:t>
      </w:r>
      <w:r w:rsidR="00D60105">
        <w:rPr>
          <w:lang w:val="en-US"/>
        </w:rPr>
        <w:t xml:space="preserve"> hypothesis (H1)</w:t>
      </w:r>
      <w:r w:rsidR="00B71FE8" w:rsidRPr="00D60105">
        <w:rPr>
          <w:lang w:val="en-US"/>
        </w:rPr>
        <w:t>.</w:t>
      </w:r>
      <w:r w:rsidR="00085F00" w:rsidRPr="00D60105">
        <w:rPr>
          <w:lang w:val="en-US"/>
        </w:rPr>
        <w:t xml:space="preserve"> At the same time, it implies </w:t>
      </w:r>
      <w:r w:rsidR="00514AB8">
        <w:rPr>
          <w:lang w:val="en-US"/>
        </w:rPr>
        <w:t xml:space="preserve">that </w:t>
      </w:r>
      <w:r w:rsidR="00085F00" w:rsidRPr="00D60105">
        <w:rPr>
          <w:lang w:val="en-US"/>
        </w:rPr>
        <w:t>experiencing upward occupational mobility motivates adjustments in support of market principles, in line with</w:t>
      </w:r>
      <w:r w:rsidR="005B1A9B" w:rsidRPr="00D60105">
        <w:rPr>
          <w:lang w:val="en-US"/>
        </w:rPr>
        <w:t xml:space="preserve"> previous </w:t>
      </w:r>
      <w:r w:rsidR="00A746CA" w:rsidRPr="00D60105">
        <w:rPr>
          <w:lang w:val="en-US"/>
        </w:rPr>
        <w:t xml:space="preserve">evidence </w:t>
      </w:r>
      <w:r w:rsidR="005B1A9B" w:rsidRPr="00D60105">
        <w:rPr>
          <w:lang w:val="en-US"/>
        </w:rPr>
        <w:t xml:space="preserve">that </w:t>
      </w:r>
      <w:r w:rsidR="009A7F70" w:rsidRPr="00D60105">
        <w:rPr>
          <w:lang w:val="en-US"/>
        </w:rPr>
        <w:t>has</w:t>
      </w:r>
      <w:r w:rsidR="005B1A9B" w:rsidRPr="00D60105">
        <w:rPr>
          <w:lang w:val="en-US"/>
        </w:rPr>
        <w:t xml:space="preserve"> argued that upwardly mobile individuals tend to adjust their attitudes according to the dominant attitudes in the position of destination</w:t>
      </w:r>
      <w:r w:rsidR="00F531FA" w:rsidRPr="00D60105">
        <w:rPr>
          <w:lang w:val="en-US"/>
        </w:rPr>
        <w:t xml:space="preserve"> </w:t>
      </w:r>
      <w:r w:rsidR="00F531FA">
        <w:rPr>
          <w:lang w:val="en-US"/>
        </w:rPr>
        <w:fldChar w:fldCharType="begin"/>
      </w:r>
      <w:r w:rsidR="00E22673">
        <w:rPr>
          <w:lang w:val="en-US"/>
        </w:rPr>
        <w:instrText xml:space="preserve"> ADDIN ZOTERO_ITEM CSL_CITATION {"citationID":"oBRmqer8","properties":{"formattedCitation":"(Ares, 2020; Langs\\uc0\\u230{}ther et al., 2022)","plainCitation":"(Ares, 2020; Langsæther et al.,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F531FA">
        <w:rPr>
          <w:lang w:val="en-US"/>
        </w:rPr>
        <w:fldChar w:fldCharType="separate"/>
      </w:r>
      <w:r w:rsidR="00F531FA" w:rsidRPr="00623262">
        <w:rPr>
          <w:lang w:val="en-US"/>
        </w:rPr>
        <w:t>(Ares, 2020; Langsæther et al., 2022)</w:t>
      </w:r>
      <w:r w:rsidR="00F531FA">
        <w:rPr>
          <w:lang w:val="en-US"/>
        </w:rPr>
        <w:fldChar w:fldCharType="end"/>
      </w:r>
      <w:r w:rsidR="005B1A9B" w:rsidRPr="00623262">
        <w:rPr>
          <w:lang w:val="en-US"/>
        </w:rPr>
        <w:t xml:space="preserve">. </w:t>
      </w:r>
    </w:p>
    <w:p w14:paraId="74F408C9" w14:textId="567825C0" w:rsidR="00635116" w:rsidRDefault="00CE05F7" w:rsidP="00C52D56">
      <w:pPr>
        <w:rPr>
          <w:lang w:val="en-US"/>
        </w:rPr>
      </w:pPr>
      <w:r>
        <w:rPr>
          <w:lang w:val="en-US"/>
        </w:rPr>
        <w:t>In Model 2</w:t>
      </w:r>
      <w:r w:rsidR="00972879">
        <w:rPr>
          <w:lang w:val="en-US"/>
        </w:rPr>
        <w:t>, after including the variable of c</w:t>
      </w:r>
      <w:r w:rsidR="009D2626">
        <w:rPr>
          <w:lang w:val="en-US"/>
        </w:rPr>
        <w:t xml:space="preserve">hanges on </w:t>
      </w:r>
      <w:r w:rsidR="00972879">
        <w:rPr>
          <w:lang w:val="en-US"/>
        </w:rPr>
        <w:t>individual</w:t>
      </w:r>
      <w:r>
        <w:rPr>
          <w:lang w:val="en-US"/>
        </w:rPr>
        <w:t xml:space="preserve"> SE</w:t>
      </w:r>
      <w:r w:rsidR="00972879">
        <w:rPr>
          <w:lang w:val="en-US"/>
        </w:rPr>
        <w:t xml:space="preserve">S, I introduce network diversity to account for how changes in the socioeconomic diversity of acquaintance </w:t>
      </w:r>
      <w:r w:rsidR="00D60105">
        <w:rPr>
          <w:lang w:val="en-US"/>
        </w:rPr>
        <w:t>networks</w:t>
      </w:r>
      <w:r w:rsidR="00972879">
        <w:rPr>
          <w:lang w:val="en-US"/>
        </w:rPr>
        <w:t xml:space="preserve"> </w:t>
      </w:r>
      <w:r w:rsidR="00D60105">
        <w:rPr>
          <w:lang w:val="en-US"/>
        </w:rPr>
        <w:t>affect</w:t>
      </w:r>
      <w:r w:rsidR="00972879">
        <w:rPr>
          <w:lang w:val="en-US"/>
        </w:rPr>
        <w:t xml:space="preserve"> market justice</w:t>
      </w:r>
      <w:r>
        <w:rPr>
          <w:lang w:val="en-US"/>
        </w:rPr>
        <w:t xml:space="preserve"> </w:t>
      </w:r>
      <w:r w:rsidR="00972879">
        <w:rPr>
          <w:lang w:val="en-US"/>
        </w:rPr>
        <w:t>preferences.</w:t>
      </w:r>
      <w:r w:rsidR="00D60105">
        <w:rPr>
          <w:lang w:val="en-US"/>
        </w:rPr>
        <w:t xml:space="preserve"> The results indicate that one standard deviation of increase in diversity drives a decrease of -0.38 standard deviations in market justice principles (β = -</w:t>
      </w:r>
      <w:r w:rsidR="00D60105" w:rsidRPr="00411594">
        <w:rPr>
          <w:lang w:val="en-US"/>
        </w:rPr>
        <w:t>0.</w:t>
      </w:r>
      <w:r w:rsidR="00D60105">
        <w:rPr>
          <w:lang w:val="en-US"/>
        </w:rPr>
        <w:t xml:space="preserve">38, p&lt;0.001). This implies that individuals who have increased the socioeconomic diversity of acquaintance networks also show more critical views of market justice principles, in line with the </w:t>
      </w:r>
      <w:r w:rsidR="00D60105" w:rsidRPr="003345A5">
        <w:rPr>
          <w:i/>
          <w:iCs/>
          <w:lang w:val="en-US"/>
        </w:rPr>
        <w:t>market skepticism</w:t>
      </w:r>
      <w:r w:rsidR="00D60105">
        <w:rPr>
          <w:lang w:val="en-US"/>
        </w:rPr>
        <w:t xml:space="preserve"> hypothesis (H2)</w:t>
      </w:r>
      <w:r w:rsidR="00B15D91">
        <w:rPr>
          <w:lang w:val="en-US"/>
        </w:rPr>
        <w:t xml:space="preserve">. </w:t>
      </w:r>
    </w:p>
    <w:tbl>
      <w:tblPr>
        <w:tblW w:w="8744" w:type="dxa"/>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030"/>
        <w:gridCol w:w="1119"/>
        <w:gridCol w:w="1119"/>
        <w:gridCol w:w="1119"/>
        <w:gridCol w:w="1119"/>
        <w:gridCol w:w="1119"/>
        <w:gridCol w:w="1119"/>
      </w:tblGrid>
      <w:tr w:rsidR="00635116" w:rsidRPr="00B63191" w14:paraId="0A6E0022" w14:textId="77777777" w:rsidTr="00D93078">
        <w:trPr>
          <w:trHeight w:val="198"/>
          <w:tblHeader/>
        </w:trPr>
        <w:tc>
          <w:tcPr>
            <w:tcW w:w="0" w:type="auto"/>
            <w:gridSpan w:val="7"/>
            <w:tcBorders>
              <w:top w:val="nil"/>
              <w:left w:val="nil"/>
              <w:bottom w:val="nil"/>
              <w:right w:val="nil"/>
            </w:tcBorders>
            <w:tcMar>
              <w:top w:w="15" w:type="dxa"/>
              <w:left w:w="75" w:type="dxa"/>
              <w:bottom w:w="15" w:type="dxa"/>
              <w:right w:w="75" w:type="dxa"/>
            </w:tcMar>
            <w:vAlign w:val="center"/>
            <w:hideMark/>
          </w:tcPr>
          <w:p w14:paraId="075CB3E5" w14:textId="77777777" w:rsidR="00635116" w:rsidRPr="00AD2811" w:rsidRDefault="00635116" w:rsidP="00D93078">
            <w:pPr>
              <w:spacing w:before="0" w:after="0"/>
              <w:jc w:val="center"/>
              <w:rPr>
                <w:rFonts w:eastAsia="Times New Roman"/>
                <w:color w:val="000000"/>
                <w:sz w:val="20"/>
                <w:szCs w:val="20"/>
                <w:lang w:val="en-US"/>
              </w:rPr>
            </w:pPr>
            <w:commentRangeStart w:id="20"/>
            <w:r w:rsidRPr="00AD2811">
              <w:rPr>
                <w:rFonts w:eastAsia="Times New Roman"/>
                <w:color w:val="000000"/>
                <w:sz w:val="20"/>
                <w:szCs w:val="20"/>
                <w:lang w:val="en-US"/>
              </w:rPr>
              <w:t xml:space="preserve">Table </w:t>
            </w:r>
            <w:commentRangeEnd w:id="20"/>
            <w:r w:rsidRPr="00812F97">
              <w:rPr>
                <w:rStyle w:val="CommentReference"/>
              </w:rPr>
              <w:commentReference w:id="20"/>
            </w:r>
            <w:r>
              <w:rPr>
                <w:rFonts w:eastAsia="Times New Roman"/>
                <w:color w:val="000000"/>
                <w:sz w:val="20"/>
                <w:szCs w:val="20"/>
                <w:lang w:val="en-US"/>
              </w:rPr>
              <w:t>X</w:t>
            </w:r>
            <w:r w:rsidRPr="00AD2811">
              <w:rPr>
                <w:rFonts w:eastAsia="Times New Roman"/>
                <w:color w:val="000000"/>
                <w:sz w:val="20"/>
                <w:szCs w:val="20"/>
                <w:lang w:val="en-US"/>
              </w:rPr>
              <w:t>: Fixed effects regression for market justice preferences and network diversity</w:t>
            </w:r>
          </w:p>
        </w:tc>
      </w:tr>
      <w:tr w:rsidR="00635116" w:rsidRPr="00812F97" w14:paraId="7FEAD4D6" w14:textId="77777777" w:rsidTr="00D93078">
        <w:trPr>
          <w:trHeight w:val="198"/>
          <w:tblHeader/>
        </w:trPr>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3907C4B6" w14:textId="77777777" w:rsidR="00635116" w:rsidRPr="00AD2811" w:rsidRDefault="00635116" w:rsidP="00D93078">
            <w:pPr>
              <w:spacing w:before="0" w:after="0"/>
              <w:jc w:val="center"/>
              <w:rPr>
                <w:rFonts w:eastAsia="Times New Roman"/>
                <w:b/>
                <w:bCs/>
                <w:color w:val="000000"/>
                <w:sz w:val="20"/>
                <w:szCs w:val="20"/>
                <w:lang w:val="en-US"/>
              </w:rPr>
            </w:pPr>
            <w:r w:rsidRPr="00AD2811">
              <w:rPr>
                <w:rFonts w:eastAsia="Times New Roman"/>
                <w:b/>
                <w:bCs/>
                <w:color w:val="000000"/>
                <w:sz w:val="20"/>
                <w:szCs w:val="20"/>
                <w:lang w:val="en-US"/>
              </w:rPr>
              <w:t> </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A1241F8" w14:textId="77777777" w:rsidR="00635116" w:rsidRPr="00AD2811" w:rsidRDefault="00635116" w:rsidP="00D93078">
            <w:pPr>
              <w:spacing w:before="0" w:after="0"/>
              <w:jc w:val="center"/>
              <w:rPr>
                <w:rFonts w:eastAsia="Times New Roman"/>
                <w:b/>
                <w:bCs/>
                <w:color w:val="000000"/>
                <w:sz w:val="20"/>
                <w:szCs w:val="20"/>
                <w:lang w:val="es-CL"/>
              </w:rPr>
            </w:pPr>
            <w:proofErr w:type="spellStart"/>
            <w:r w:rsidRPr="00AD2811">
              <w:rPr>
                <w:rFonts w:eastAsia="Times New Roman"/>
                <w:b/>
                <w:bCs/>
                <w:color w:val="000000"/>
                <w:sz w:val="20"/>
                <w:szCs w:val="20"/>
                <w:lang w:val="es-CL"/>
              </w:rPr>
              <w:t>Model</w:t>
            </w:r>
            <w:proofErr w:type="spellEnd"/>
            <w:r w:rsidRPr="00AD2811">
              <w:rPr>
                <w:rFonts w:eastAsia="Times New Roman"/>
                <w:b/>
                <w:bCs/>
                <w:color w:val="000000"/>
                <w:sz w:val="20"/>
                <w:szCs w:val="20"/>
                <w:lang w:val="es-CL"/>
              </w:rPr>
              <w:t xml:space="preserve"> 1</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2979CEB7" w14:textId="77777777" w:rsidR="00635116" w:rsidRPr="00AD2811" w:rsidRDefault="00635116" w:rsidP="00D93078">
            <w:pPr>
              <w:spacing w:before="0" w:after="0"/>
              <w:jc w:val="center"/>
              <w:rPr>
                <w:rFonts w:eastAsia="Times New Roman"/>
                <w:b/>
                <w:bCs/>
                <w:color w:val="000000"/>
                <w:sz w:val="20"/>
                <w:szCs w:val="20"/>
                <w:lang w:val="es-CL"/>
              </w:rPr>
            </w:pPr>
            <w:proofErr w:type="spellStart"/>
            <w:r w:rsidRPr="00AD2811">
              <w:rPr>
                <w:rFonts w:eastAsia="Times New Roman"/>
                <w:b/>
                <w:bCs/>
                <w:color w:val="000000"/>
                <w:sz w:val="20"/>
                <w:szCs w:val="20"/>
                <w:lang w:val="es-CL"/>
              </w:rPr>
              <w:t>Model</w:t>
            </w:r>
            <w:proofErr w:type="spellEnd"/>
            <w:r w:rsidRPr="00AD2811">
              <w:rPr>
                <w:rFonts w:eastAsia="Times New Roman"/>
                <w:b/>
                <w:bCs/>
                <w:color w:val="000000"/>
                <w:sz w:val="20"/>
                <w:szCs w:val="20"/>
                <w:lang w:val="es-CL"/>
              </w:rPr>
              <w:t xml:space="preserve"> 2</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40FC13A1" w14:textId="77777777" w:rsidR="00635116" w:rsidRPr="00AD2811" w:rsidRDefault="00635116" w:rsidP="00D93078">
            <w:pPr>
              <w:spacing w:before="0" w:after="0"/>
              <w:jc w:val="center"/>
              <w:rPr>
                <w:rFonts w:eastAsia="Times New Roman"/>
                <w:b/>
                <w:bCs/>
                <w:color w:val="000000"/>
                <w:sz w:val="20"/>
                <w:szCs w:val="20"/>
                <w:lang w:val="es-CL"/>
              </w:rPr>
            </w:pPr>
            <w:proofErr w:type="spellStart"/>
            <w:r w:rsidRPr="00AD2811">
              <w:rPr>
                <w:rFonts w:eastAsia="Times New Roman"/>
                <w:b/>
                <w:bCs/>
                <w:color w:val="000000"/>
                <w:sz w:val="20"/>
                <w:szCs w:val="20"/>
                <w:lang w:val="es-CL"/>
              </w:rPr>
              <w:t>Model</w:t>
            </w:r>
            <w:proofErr w:type="spellEnd"/>
            <w:r w:rsidRPr="00AD2811">
              <w:rPr>
                <w:rFonts w:eastAsia="Times New Roman"/>
                <w:b/>
                <w:bCs/>
                <w:color w:val="000000"/>
                <w:sz w:val="20"/>
                <w:szCs w:val="20"/>
                <w:lang w:val="es-CL"/>
              </w:rPr>
              <w:t xml:space="preserve"> 3</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2189D677" w14:textId="77777777" w:rsidR="00635116" w:rsidRPr="00AD2811" w:rsidRDefault="00635116" w:rsidP="00D93078">
            <w:pPr>
              <w:spacing w:before="0" w:after="0"/>
              <w:jc w:val="center"/>
              <w:rPr>
                <w:rFonts w:eastAsia="Times New Roman"/>
                <w:b/>
                <w:bCs/>
                <w:color w:val="000000"/>
                <w:sz w:val="20"/>
                <w:szCs w:val="20"/>
                <w:lang w:val="es-CL"/>
              </w:rPr>
            </w:pPr>
            <w:proofErr w:type="spellStart"/>
            <w:r w:rsidRPr="00AD2811">
              <w:rPr>
                <w:rFonts w:eastAsia="Times New Roman"/>
                <w:b/>
                <w:bCs/>
                <w:color w:val="000000"/>
                <w:sz w:val="20"/>
                <w:szCs w:val="20"/>
                <w:lang w:val="es-CL"/>
              </w:rPr>
              <w:t>Model</w:t>
            </w:r>
            <w:proofErr w:type="spellEnd"/>
            <w:r w:rsidRPr="00AD2811">
              <w:rPr>
                <w:rFonts w:eastAsia="Times New Roman"/>
                <w:b/>
                <w:bCs/>
                <w:color w:val="000000"/>
                <w:sz w:val="20"/>
                <w:szCs w:val="20"/>
                <w:lang w:val="es-CL"/>
              </w:rPr>
              <w:t xml:space="preserve"> 4</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3FF557F1" w14:textId="77777777" w:rsidR="00635116" w:rsidRPr="00AD2811" w:rsidRDefault="00635116" w:rsidP="00D93078">
            <w:pPr>
              <w:spacing w:before="0" w:after="0"/>
              <w:jc w:val="center"/>
              <w:rPr>
                <w:rFonts w:eastAsia="Times New Roman"/>
                <w:b/>
                <w:bCs/>
                <w:color w:val="000000"/>
                <w:sz w:val="20"/>
                <w:szCs w:val="20"/>
                <w:lang w:val="es-CL"/>
              </w:rPr>
            </w:pPr>
            <w:proofErr w:type="spellStart"/>
            <w:r w:rsidRPr="00AD2811">
              <w:rPr>
                <w:rFonts w:eastAsia="Times New Roman"/>
                <w:b/>
                <w:bCs/>
                <w:color w:val="000000"/>
                <w:sz w:val="20"/>
                <w:szCs w:val="20"/>
                <w:lang w:val="es-CL"/>
              </w:rPr>
              <w:t>Model</w:t>
            </w:r>
            <w:proofErr w:type="spellEnd"/>
            <w:r w:rsidRPr="00AD2811">
              <w:rPr>
                <w:rFonts w:eastAsia="Times New Roman"/>
                <w:b/>
                <w:bCs/>
                <w:color w:val="000000"/>
                <w:sz w:val="20"/>
                <w:szCs w:val="20"/>
                <w:lang w:val="es-CL"/>
              </w:rPr>
              <w:t xml:space="preserve"> 5</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423B81AE" w14:textId="77777777" w:rsidR="00635116" w:rsidRPr="00AD2811" w:rsidRDefault="00635116" w:rsidP="00D93078">
            <w:pPr>
              <w:spacing w:before="0" w:after="0"/>
              <w:jc w:val="center"/>
              <w:rPr>
                <w:rFonts w:eastAsia="Times New Roman"/>
                <w:b/>
                <w:bCs/>
                <w:color w:val="000000"/>
                <w:sz w:val="20"/>
                <w:szCs w:val="20"/>
                <w:lang w:val="es-CL"/>
              </w:rPr>
            </w:pPr>
            <w:proofErr w:type="spellStart"/>
            <w:r w:rsidRPr="00AD2811">
              <w:rPr>
                <w:rFonts w:eastAsia="Times New Roman"/>
                <w:b/>
                <w:bCs/>
                <w:color w:val="000000"/>
                <w:sz w:val="20"/>
                <w:szCs w:val="20"/>
                <w:lang w:val="es-CL"/>
              </w:rPr>
              <w:t>Model</w:t>
            </w:r>
            <w:proofErr w:type="spellEnd"/>
            <w:r w:rsidRPr="00AD2811">
              <w:rPr>
                <w:rFonts w:eastAsia="Times New Roman"/>
                <w:b/>
                <w:bCs/>
                <w:color w:val="000000"/>
                <w:sz w:val="20"/>
                <w:szCs w:val="20"/>
                <w:lang w:val="es-CL"/>
              </w:rPr>
              <w:t xml:space="preserve"> 6</w:t>
            </w:r>
          </w:p>
        </w:tc>
      </w:tr>
      <w:tr w:rsidR="00635116" w:rsidRPr="00812F97" w14:paraId="3F84D4B4" w14:textId="77777777" w:rsidTr="00D93078">
        <w:trPr>
          <w:trHeight w:val="198"/>
        </w:trPr>
        <w:tc>
          <w:tcPr>
            <w:tcW w:w="0" w:type="auto"/>
            <w:tcBorders>
              <w:top w:val="single" w:sz="12" w:space="0" w:color="auto"/>
            </w:tcBorders>
            <w:tcMar>
              <w:top w:w="15" w:type="dxa"/>
              <w:left w:w="75" w:type="dxa"/>
              <w:bottom w:w="15" w:type="dxa"/>
              <w:right w:w="75" w:type="dxa"/>
            </w:tcMar>
            <w:vAlign w:val="center"/>
            <w:hideMark/>
          </w:tcPr>
          <w:p w14:paraId="6EF413C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ISEI (ref.= Low)</w:t>
            </w:r>
          </w:p>
        </w:tc>
        <w:tc>
          <w:tcPr>
            <w:tcW w:w="0" w:type="auto"/>
            <w:tcBorders>
              <w:top w:val="single" w:sz="12" w:space="0" w:color="auto"/>
            </w:tcBorders>
            <w:tcMar>
              <w:top w:w="15" w:type="dxa"/>
              <w:left w:w="75" w:type="dxa"/>
              <w:bottom w:w="15" w:type="dxa"/>
              <w:right w:w="75" w:type="dxa"/>
            </w:tcMar>
            <w:vAlign w:val="center"/>
            <w:hideMark/>
          </w:tcPr>
          <w:p w14:paraId="24A75A7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top w:val="single" w:sz="12" w:space="0" w:color="auto"/>
            </w:tcBorders>
            <w:tcMar>
              <w:top w:w="15" w:type="dxa"/>
              <w:left w:w="75" w:type="dxa"/>
              <w:bottom w:w="15" w:type="dxa"/>
              <w:right w:w="75" w:type="dxa"/>
            </w:tcMar>
            <w:vAlign w:val="center"/>
            <w:hideMark/>
          </w:tcPr>
          <w:p w14:paraId="434732D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top w:val="single" w:sz="12" w:space="0" w:color="auto"/>
            </w:tcBorders>
            <w:tcMar>
              <w:top w:w="15" w:type="dxa"/>
              <w:left w:w="75" w:type="dxa"/>
              <w:bottom w:w="15" w:type="dxa"/>
              <w:right w:w="75" w:type="dxa"/>
            </w:tcMar>
            <w:vAlign w:val="center"/>
            <w:hideMark/>
          </w:tcPr>
          <w:p w14:paraId="1D77571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top w:val="single" w:sz="12" w:space="0" w:color="auto"/>
            </w:tcBorders>
            <w:tcMar>
              <w:top w:w="15" w:type="dxa"/>
              <w:left w:w="75" w:type="dxa"/>
              <w:bottom w:w="15" w:type="dxa"/>
              <w:right w:w="75" w:type="dxa"/>
            </w:tcMar>
            <w:vAlign w:val="center"/>
            <w:hideMark/>
          </w:tcPr>
          <w:p w14:paraId="06553BD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top w:val="single" w:sz="12" w:space="0" w:color="auto"/>
            </w:tcBorders>
            <w:tcMar>
              <w:top w:w="15" w:type="dxa"/>
              <w:left w:w="75" w:type="dxa"/>
              <w:bottom w:w="15" w:type="dxa"/>
              <w:right w:w="75" w:type="dxa"/>
            </w:tcMar>
            <w:vAlign w:val="center"/>
            <w:hideMark/>
          </w:tcPr>
          <w:p w14:paraId="0EE668B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top w:val="single" w:sz="12" w:space="0" w:color="auto"/>
            </w:tcBorders>
            <w:tcMar>
              <w:top w:w="15" w:type="dxa"/>
              <w:left w:w="75" w:type="dxa"/>
              <w:bottom w:w="15" w:type="dxa"/>
              <w:right w:w="75" w:type="dxa"/>
            </w:tcMar>
            <w:vAlign w:val="center"/>
            <w:hideMark/>
          </w:tcPr>
          <w:p w14:paraId="384B659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r>
      <w:tr w:rsidR="00635116" w:rsidRPr="00812F97" w14:paraId="079729A5" w14:textId="77777777" w:rsidTr="00D93078">
        <w:trPr>
          <w:trHeight w:val="198"/>
        </w:trPr>
        <w:tc>
          <w:tcPr>
            <w:tcW w:w="0" w:type="auto"/>
            <w:tcMar>
              <w:top w:w="15" w:type="dxa"/>
              <w:left w:w="75" w:type="dxa"/>
              <w:bottom w:w="15" w:type="dxa"/>
              <w:right w:w="75" w:type="dxa"/>
            </w:tcMar>
            <w:vAlign w:val="center"/>
            <w:hideMark/>
          </w:tcPr>
          <w:p w14:paraId="65E0D37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roofErr w:type="spellStart"/>
            <w:r w:rsidRPr="00AD2811">
              <w:rPr>
                <w:rFonts w:eastAsia="Times New Roman"/>
                <w:color w:val="000000"/>
                <w:sz w:val="20"/>
                <w:szCs w:val="20"/>
                <w:lang w:val="es-CL"/>
              </w:rPr>
              <w:t>Mid-low</w:t>
            </w:r>
            <w:proofErr w:type="spellEnd"/>
          </w:p>
        </w:tc>
        <w:tc>
          <w:tcPr>
            <w:tcW w:w="0" w:type="auto"/>
            <w:tcMar>
              <w:top w:w="15" w:type="dxa"/>
              <w:left w:w="75" w:type="dxa"/>
              <w:bottom w:w="15" w:type="dxa"/>
              <w:right w:w="75" w:type="dxa"/>
            </w:tcMar>
            <w:vAlign w:val="center"/>
            <w:hideMark/>
          </w:tcPr>
          <w:p w14:paraId="7D1E0A9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04886AA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0070DDB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04F5924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5BF9E33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1C8DD0F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r>
      <w:tr w:rsidR="00635116" w:rsidRPr="00812F97" w14:paraId="49B41236" w14:textId="77777777" w:rsidTr="00D93078">
        <w:trPr>
          <w:trHeight w:val="198"/>
        </w:trPr>
        <w:tc>
          <w:tcPr>
            <w:tcW w:w="0" w:type="auto"/>
            <w:tcMar>
              <w:top w:w="15" w:type="dxa"/>
              <w:left w:w="75" w:type="dxa"/>
              <w:bottom w:w="15" w:type="dxa"/>
              <w:right w:w="75" w:type="dxa"/>
            </w:tcMar>
            <w:vAlign w:val="center"/>
            <w:hideMark/>
          </w:tcPr>
          <w:p w14:paraId="4D25471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A25981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7F47CC6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0079211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41F69C6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2CDB3F1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720F22B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r>
      <w:tr w:rsidR="00635116" w:rsidRPr="00812F97" w14:paraId="746DE19D" w14:textId="77777777" w:rsidTr="00D93078">
        <w:trPr>
          <w:trHeight w:val="198"/>
        </w:trPr>
        <w:tc>
          <w:tcPr>
            <w:tcW w:w="0" w:type="auto"/>
            <w:tcMar>
              <w:top w:w="15" w:type="dxa"/>
              <w:left w:w="75" w:type="dxa"/>
              <w:bottom w:w="15" w:type="dxa"/>
              <w:right w:w="75" w:type="dxa"/>
            </w:tcMar>
            <w:vAlign w:val="center"/>
            <w:hideMark/>
          </w:tcPr>
          <w:p w14:paraId="1C2B76F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roofErr w:type="spellStart"/>
            <w:r w:rsidRPr="00AD2811">
              <w:rPr>
                <w:rFonts w:eastAsia="Times New Roman"/>
                <w:color w:val="000000"/>
                <w:sz w:val="20"/>
                <w:szCs w:val="20"/>
                <w:lang w:val="es-CL"/>
              </w:rPr>
              <w:t>Mid-high</w:t>
            </w:r>
            <w:proofErr w:type="spellEnd"/>
          </w:p>
        </w:tc>
        <w:tc>
          <w:tcPr>
            <w:tcW w:w="0" w:type="auto"/>
            <w:tcMar>
              <w:top w:w="15" w:type="dxa"/>
              <w:left w:w="75" w:type="dxa"/>
              <w:bottom w:w="15" w:type="dxa"/>
              <w:right w:w="75" w:type="dxa"/>
            </w:tcMar>
            <w:vAlign w:val="center"/>
            <w:hideMark/>
          </w:tcPr>
          <w:p w14:paraId="4A7F90EF"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0.21</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1AE80B4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530640B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31EDB21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06D57DF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474D1D6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0.22</w:t>
            </w:r>
            <w:r w:rsidRPr="00AD2811">
              <w:rPr>
                <w:rFonts w:eastAsia="Times New Roman"/>
                <w:color w:val="000000"/>
                <w:sz w:val="20"/>
                <w:szCs w:val="20"/>
                <w:vertAlign w:val="superscript"/>
                <w:lang w:val="es-CL"/>
              </w:rPr>
              <w:t>***</w:t>
            </w:r>
          </w:p>
        </w:tc>
      </w:tr>
      <w:tr w:rsidR="00635116" w:rsidRPr="00812F97" w14:paraId="683AC4D8" w14:textId="77777777" w:rsidTr="00D93078">
        <w:trPr>
          <w:trHeight w:val="198"/>
        </w:trPr>
        <w:tc>
          <w:tcPr>
            <w:tcW w:w="0" w:type="auto"/>
            <w:tcMar>
              <w:top w:w="15" w:type="dxa"/>
              <w:left w:w="75" w:type="dxa"/>
              <w:bottom w:w="15" w:type="dxa"/>
              <w:right w:w="75" w:type="dxa"/>
            </w:tcMar>
            <w:vAlign w:val="center"/>
            <w:hideMark/>
          </w:tcPr>
          <w:p w14:paraId="3675452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4BEA285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711B005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33E8651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757BF83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2FEDC79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500EF0D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r>
      <w:tr w:rsidR="00635116" w:rsidRPr="00812F97" w14:paraId="1F689E6E" w14:textId="77777777" w:rsidTr="00D93078">
        <w:trPr>
          <w:trHeight w:val="198"/>
        </w:trPr>
        <w:tc>
          <w:tcPr>
            <w:tcW w:w="0" w:type="auto"/>
            <w:tcMar>
              <w:top w:w="15" w:type="dxa"/>
              <w:left w:w="75" w:type="dxa"/>
              <w:bottom w:w="15" w:type="dxa"/>
              <w:right w:w="75" w:type="dxa"/>
            </w:tcMar>
            <w:vAlign w:val="center"/>
            <w:hideMark/>
          </w:tcPr>
          <w:p w14:paraId="319E70A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High</w:t>
            </w:r>
          </w:p>
        </w:tc>
        <w:tc>
          <w:tcPr>
            <w:tcW w:w="0" w:type="auto"/>
            <w:tcMar>
              <w:top w:w="15" w:type="dxa"/>
              <w:left w:w="75" w:type="dxa"/>
              <w:bottom w:w="15" w:type="dxa"/>
              <w:right w:w="75" w:type="dxa"/>
            </w:tcMar>
            <w:vAlign w:val="center"/>
            <w:hideMark/>
          </w:tcPr>
          <w:p w14:paraId="26549CDF"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0.08</w:t>
            </w:r>
          </w:p>
        </w:tc>
        <w:tc>
          <w:tcPr>
            <w:tcW w:w="0" w:type="auto"/>
            <w:tcMar>
              <w:top w:w="15" w:type="dxa"/>
              <w:left w:w="75" w:type="dxa"/>
              <w:bottom w:w="15" w:type="dxa"/>
              <w:right w:w="75" w:type="dxa"/>
            </w:tcMar>
            <w:vAlign w:val="center"/>
            <w:hideMark/>
          </w:tcPr>
          <w:p w14:paraId="1712E79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0.08</w:t>
            </w:r>
          </w:p>
        </w:tc>
        <w:tc>
          <w:tcPr>
            <w:tcW w:w="0" w:type="auto"/>
            <w:tcMar>
              <w:top w:w="15" w:type="dxa"/>
              <w:left w:w="75" w:type="dxa"/>
              <w:bottom w:w="15" w:type="dxa"/>
              <w:right w:w="75" w:type="dxa"/>
            </w:tcMar>
            <w:vAlign w:val="center"/>
            <w:hideMark/>
          </w:tcPr>
          <w:p w14:paraId="4B4A3CE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0.08</w:t>
            </w:r>
          </w:p>
        </w:tc>
        <w:tc>
          <w:tcPr>
            <w:tcW w:w="0" w:type="auto"/>
            <w:tcMar>
              <w:top w:w="15" w:type="dxa"/>
              <w:left w:w="75" w:type="dxa"/>
              <w:bottom w:w="15" w:type="dxa"/>
              <w:right w:w="75" w:type="dxa"/>
            </w:tcMar>
            <w:vAlign w:val="center"/>
            <w:hideMark/>
          </w:tcPr>
          <w:p w14:paraId="7A0F4F9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0.09</w:t>
            </w:r>
          </w:p>
        </w:tc>
        <w:tc>
          <w:tcPr>
            <w:tcW w:w="0" w:type="auto"/>
            <w:tcMar>
              <w:top w:w="15" w:type="dxa"/>
              <w:left w:w="75" w:type="dxa"/>
              <w:bottom w:w="15" w:type="dxa"/>
              <w:right w:w="75" w:type="dxa"/>
            </w:tcMar>
            <w:vAlign w:val="center"/>
            <w:hideMark/>
          </w:tcPr>
          <w:p w14:paraId="386D66B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0.09</w:t>
            </w:r>
          </w:p>
        </w:tc>
        <w:tc>
          <w:tcPr>
            <w:tcW w:w="0" w:type="auto"/>
            <w:tcMar>
              <w:top w:w="15" w:type="dxa"/>
              <w:left w:w="75" w:type="dxa"/>
              <w:bottom w:w="15" w:type="dxa"/>
              <w:right w:w="75" w:type="dxa"/>
            </w:tcMar>
            <w:vAlign w:val="center"/>
            <w:hideMark/>
          </w:tcPr>
          <w:p w14:paraId="580A54E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0.09</w:t>
            </w:r>
          </w:p>
        </w:tc>
      </w:tr>
      <w:tr w:rsidR="00635116" w:rsidRPr="00812F97" w14:paraId="0B1E9486" w14:textId="77777777" w:rsidTr="00D93078">
        <w:trPr>
          <w:trHeight w:val="198"/>
        </w:trPr>
        <w:tc>
          <w:tcPr>
            <w:tcW w:w="0" w:type="auto"/>
            <w:tcMar>
              <w:top w:w="15" w:type="dxa"/>
              <w:left w:w="75" w:type="dxa"/>
              <w:bottom w:w="15" w:type="dxa"/>
              <w:right w:w="75" w:type="dxa"/>
            </w:tcMar>
            <w:vAlign w:val="center"/>
            <w:hideMark/>
          </w:tcPr>
          <w:p w14:paraId="0B929A6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123972D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40F6DE9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59C6542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2897E57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664BCD8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c>
          <w:tcPr>
            <w:tcW w:w="0" w:type="auto"/>
            <w:tcMar>
              <w:top w:w="15" w:type="dxa"/>
              <w:left w:w="75" w:type="dxa"/>
              <w:bottom w:w="15" w:type="dxa"/>
              <w:right w:w="75" w:type="dxa"/>
            </w:tcMar>
            <w:vAlign w:val="center"/>
            <w:hideMark/>
          </w:tcPr>
          <w:p w14:paraId="05182A6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(0.06)</w:t>
            </w:r>
          </w:p>
        </w:tc>
      </w:tr>
      <w:tr w:rsidR="00635116" w:rsidRPr="00812F97" w14:paraId="0F5B14B0" w14:textId="77777777" w:rsidTr="00D93078">
        <w:trPr>
          <w:trHeight w:val="198"/>
        </w:trPr>
        <w:tc>
          <w:tcPr>
            <w:tcW w:w="0" w:type="auto"/>
            <w:tcMar>
              <w:top w:w="15" w:type="dxa"/>
              <w:left w:w="75" w:type="dxa"/>
              <w:bottom w:w="15" w:type="dxa"/>
              <w:right w:w="75" w:type="dxa"/>
            </w:tcMar>
            <w:vAlign w:val="center"/>
            <w:hideMark/>
          </w:tcPr>
          <w:p w14:paraId="2F347E8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roofErr w:type="spellStart"/>
            <w:r w:rsidRPr="00AD2811">
              <w:rPr>
                <w:rFonts w:eastAsia="Times New Roman"/>
                <w:color w:val="000000"/>
                <w:sz w:val="20"/>
                <w:szCs w:val="20"/>
                <w:lang w:val="es-CL"/>
              </w:rPr>
              <w:t>Missing</w:t>
            </w:r>
            <w:proofErr w:type="spellEnd"/>
          </w:p>
        </w:tc>
        <w:tc>
          <w:tcPr>
            <w:tcW w:w="0" w:type="auto"/>
            <w:tcMar>
              <w:top w:w="15" w:type="dxa"/>
              <w:left w:w="75" w:type="dxa"/>
              <w:bottom w:w="15" w:type="dxa"/>
              <w:right w:w="75" w:type="dxa"/>
            </w:tcMar>
            <w:vAlign w:val="center"/>
            <w:hideMark/>
          </w:tcPr>
          <w:p w14:paraId="0BE683B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2558D82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5C6A337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7145B63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1A6B851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0.13</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29DC9C0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0.13</w:t>
            </w:r>
            <w:r w:rsidRPr="00AD2811">
              <w:rPr>
                <w:rFonts w:eastAsia="Times New Roman"/>
                <w:color w:val="000000"/>
                <w:sz w:val="20"/>
                <w:szCs w:val="20"/>
                <w:vertAlign w:val="superscript"/>
                <w:lang w:val="es-CL"/>
              </w:rPr>
              <w:t>*</w:t>
            </w:r>
          </w:p>
        </w:tc>
      </w:tr>
      <w:tr w:rsidR="00635116" w:rsidRPr="00812F97" w14:paraId="49435DDA" w14:textId="77777777" w:rsidTr="00D93078">
        <w:trPr>
          <w:trHeight w:val="198"/>
        </w:trPr>
        <w:tc>
          <w:tcPr>
            <w:tcW w:w="0" w:type="auto"/>
            <w:tcMar>
              <w:top w:w="15" w:type="dxa"/>
              <w:left w:w="75" w:type="dxa"/>
              <w:bottom w:w="15" w:type="dxa"/>
              <w:right w:w="75" w:type="dxa"/>
            </w:tcMar>
            <w:vAlign w:val="center"/>
            <w:hideMark/>
          </w:tcPr>
          <w:p w14:paraId="34354A6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7B7325A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0B79782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4E023D7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46FCCFE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6BC0AA4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c>
          <w:tcPr>
            <w:tcW w:w="0" w:type="auto"/>
            <w:tcMar>
              <w:top w:w="15" w:type="dxa"/>
              <w:left w:w="75" w:type="dxa"/>
              <w:bottom w:w="15" w:type="dxa"/>
              <w:right w:w="75" w:type="dxa"/>
            </w:tcMar>
            <w:vAlign w:val="center"/>
            <w:hideMark/>
          </w:tcPr>
          <w:p w14:paraId="595266EC"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(0.05)</w:t>
            </w:r>
          </w:p>
        </w:tc>
      </w:tr>
      <w:tr w:rsidR="00635116" w:rsidRPr="00812F97" w14:paraId="16BB645F" w14:textId="77777777" w:rsidTr="00D93078">
        <w:trPr>
          <w:trHeight w:val="198"/>
        </w:trPr>
        <w:tc>
          <w:tcPr>
            <w:tcW w:w="0" w:type="auto"/>
            <w:tcMar>
              <w:top w:w="15" w:type="dxa"/>
              <w:left w:w="75" w:type="dxa"/>
              <w:bottom w:w="15" w:type="dxa"/>
              <w:right w:w="75" w:type="dxa"/>
            </w:tcMar>
            <w:vAlign w:val="center"/>
            <w:hideMark/>
          </w:tcPr>
          <w:p w14:paraId="3874402C"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xml:space="preserve">Network </w:t>
            </w:r>
            <w:proofErr w:type="spellStart"/>
            <w:r w:rsidRPr="00AD2811">
              <w:rPr>
                <w:rFonts w:eastAsia="Times New Roman"/>
                <w:color w:val="000000"/>
                <w:sz w:val="20"/>
                <w:szCs w:val="20"/>
                <w:lang w:val="es-CL"/>
              </w:rPr>
              <w:t>diversity</w:t>
            </w:r>
            <w:proofErr w:type="spellEnd"/>
          </w:p>
        </w:tc>
        <w:tc>
          <w:tcPr>
            <w:tcW w:w="0" w:type="auto"/>
            <w:tcMar>
              <w:top w:w="15" w:type="dxa"/>
              <w:left w:w="75" w:type="dxa"/>
              <w:bottom w:w="15" w:type="dxa"/>
              <w:right w:w="75" w:type="dxa"/>
            </w:tcMar>
            <w:vAlign w:val="center"/>
            <w:hideMark/>
          </w:tcPr>
          <w:p w14:paraId="5ECEB8D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3B96F12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-0.38</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28AED44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-0.46</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5611FFC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-0.33</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0B8E75A6"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-0.37</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73441A8C"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-0.41</w:t>
            </w:r>
            <w:r w:rsidRPr="00AD2811">
              <w:rPr>
                <w:rFonts w:eastAsia="Times New Roman"/>
                <w:color w:val="000000"/>
                <w:sz w:val="20"/>
                <w:szCs w:val="20"/>
                <w:vertAlign w:val="superscript"/>
                <w:lang w:val="es-CL"/>
              </w:rPr>
              <w:t>**</w:t>
            </w:r>
          </w:p>
        </w:tc>
      </w:tr>
      <w:tr w:rsidR="00635116" w:rsidRPr="00812F97" w14:paraId="797D279A" w14:textId="77777777" w:rsidTr="00D93078">
        <w:trPr>
          <w:trHeight w:val="198"/>
        </w:trPr>
        <w:tc>
          <w:tcPr>
            <w:tcW w:w="0" w:type="auto"/>
            <w:tcMar>
              <w:top w:w="15" w:type="dxa"/>
              <w:left w:w="75" w:type="dxa"/>
              <w:bottom w:w="15" w:type="dxa"/>
              <w:right w:w="75" w:type="dxa"/>
            </w:tcMar>
            <w:vAlign w:val="center"/>
            <w:hideMark/>
          </w:tcPr>
          <w:p w14:paraId="2E065F9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458CE2F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48ECEF4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(0.13)</w:t>
            </w:r>
          </w:p>
        </w:tc>
        <w:tc>
          <w:tcPr>
            <w:tcW w:w="0" w:type="auto"/>
            <w:tcMar>
              <w:top w:w="15" w:type="dxa"/>
              <w:left w:w="75" w:type="dxa"/>
              <w:bottom w:w="15" w:type="dxa"/>
              <w:right w:w="75" w:type="dxa"/>
            </w:tcMar>
            <w:vAlign w:val="center"/>
            <w:hideMark/>
          </w:tcPr>
          <w:p w14:paraId="44A4822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p>
        </w:tc>
        <w:tc>
          <w:tcPr>
            <w:tcW w:w="0" w:type="auto"/>
            <w:tcMar>
              <w:top w:w="15" w:type="dxa"/>
              <w:left w:w="75" w:type="dxa"/>
              <w:bottom w:w="15" w:type="dxa"/>
              <w:right w:w="75" w:type="dxa"/>
            </w:tcMar>
            <w:vAlign w:val="center"/>
            <w:hideMark/>
          </w:tcPr>
          <w:p w14:paraId="7622330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p>
        </w:tc>
        <w:tc>
          <w:tcPr>
            <w:tcW w:w="0" w:type="auto"/>
            <w:tcMar>
              <w:top w:w="15" w:type="dxa"/>
              <w:left w:w="75" w:type="dxa"/>
              <w:bottom w:w="15" w:type="dxa"/>
              <w:right w:w="75" w:type="dxa"/>
            </w:tcMar>
            <w:vAlign w:val="center"/>
            <w:hideMark/>
          </w:tcPr>
          <w:p w14:paraId="190CDFC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(0.13)</w:t>
            </w:r>
          </w:p>
        </w:tc>
        <w:tc>
          <w:tcPr>
            <w:tcW w:w="0" w:type="auto"/>
            <w:tcMar>
              <w:top w:w="15" w:type="dxa"/>
              <w:left w:w="75" w:type="dxa"/>
              <w:bottom w:w="15" w:type="dxa"/>
              <w:right w:w="75" w:type="dxa"/>
            </w:tcMar>
            <w:vAlign w:val="center"/>
            <w:hideMark/>
          </w:tcPr>
          <w:p w14:paraId="1DF274F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(0.14)</w:t>
            </w:r>
          </w:p>
        </w:tc>
      </w:tr>
      <w:tr w:rsidR="00635116" w:rsidRPr="00812F97" w14:paraId="04D46F85" w14:textId="77777777" w:rsidTr="00D93078">
        <w:trPr>
          <w:trHeight w:val="198"/>
        </w:trPr>
        <w:tc>
          <w:tcPr>
            <w:tcW w:w="0" w:type="auto"/>
            <w:tcMar>
              <w:top w:w="15" w:type="dxa"/>
              <w:left w:w="75" w:type="dxa"/>
              <w:bottom w:w="15" w:type="dxa"/>
              <w:right w:w="75" w:type="dxa"/>
            </w:tcMar>
            <w:vAlign w:val="center"/>
            <w:hideMark/>
          </w:tcPr>
          <w:p w14:paraId="516527E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xml:space="preserve">Network </w:t>
            </w:r>
            <w:proofErr w:type="gramStart"/>
            <w:r w:rsidRPr="00AD2811">
              <w:rPr>
                <w:rFonts w:eastAsia="Times New Roman"/>
                <w:color w:val="000000"/>
                <w:sz w:val="20"/>
                <w:szCs w:val="20"/>
                <w:lang w:val="es-CL"/>
              </w:rPr>
              <w:t>status</w:t>
            </w:r>
            <w:proofErr w:type="gramEnd"/>
          </w:p>
        </w:tc>
        <w:tc>
          <w:tcPr>
            <w:tcW w:w="0" w:type="auto"/>
            <w:tcMar>
              <w:top w:w="15" w:type="dxa"/>
              <w:left w:w="75" w:type="dxa"/>
              <w:bottom w:w="15" w:type="dxa"/>
              <w:right w:w="75" w:type="dxa"/>
            </w:tcMar>
            <w:vAlign w:val="center"/>
            <w:hideMark/>
          </w:tcPr>
          <w:p w14:paraId="30B94EA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500AD57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4AAC726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0.03</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54ACAA8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7F17258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3608A5F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0.03</w:t>
            </w:r>
            <w:r w:rsidRPr="00AD2811">
              <w:rPr>
                <w:rFonts w:eastAsia="Times New Roman"/>
                <w:color w:val="000000"/>
                <w:sz w:val="20"/>
                <w:szCs w:val="20"/>
                <w:vertAlign w:val="superscript"/>
                <w:lang w:val="es-CL"/>
              </w:rPr>
              <w:t>*</w:t>
            </w:r>
          </w:p>
        </w:tc>
      </w:tr>
      <w:tr w:rsidR="00635116" w:rsidRPr="00812F97" w14:paraId="17C503FC" w14:textId="77777777" w:rsidTr="00D93078">
        <w:trPr>
          <w:trHeight w:val="198"/>
        </w:trPr>
        <w:tc>
          <w:tcPr>
            <w:tcW w:w="0" w:type="auto"/>
            <w:tcMar>
              <w:top w:w="15" w:type="dxa"/>
              <w:left w:w="75" w:type="dxa"/>
              <w:bottom w:w="15" w:type="dxa"/>
              <w:right w:w="75" w:type="dxa"/>
            </w:tcMar>
            <w:vAlign w:val="center"/>
            <w:hideMark/>
          </w:tcPr>
          <w:p w14:paraId="64C6F2E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3F6204A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E5947FF"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322BC67F"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c>
          <w:tcPr>
            <w:tcW w:w="0" w:type="auto"/>
            <w:tcMar>
              <w:top w:w="15" w:type="dxa"/>
              <w:left w:w="75" w:type="dxa"/>
              <w:bottom w:w="15" w:type="dxa"/>
              <w:right w:w="75" w:type="dxa"/>
            </w:tcMar>
            <w:vAlign w:val="center"/>
            <w:hideMark/>
          </w:tcPr>
          <w:p w14:paraId="546ACD3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04F204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16961C36"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r>
      <w:tr w:rsidR="00635116" w:rsidRPr="00812F97" w14:paraId="078F12A8" w14:textId="77777777" w:rsidTr="00D93078">
        <w:trPr>
          <w:trHeight w:val="198"/>
        </w:trPr>
        <w:tc>
          <w:tcPr>
            <w:tcW w:w="0" w:type="auto"/>
            <w:tcMar>
              <w:top w:w="15" w:type="dxa"/>
              <w:left w:w="75" w:type="dxa"/>
              <w:bottom w:w="15" w:type="dxa"/>
              <w:right w:w="75" w:type="dxa"/>
            </w:tcMar>
            <w:vAlign w:val="center"/>
            <w:hideMark/>
          </w:tcPr>
          <w:p w14:paraId="7C368F2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xml:space="preserve">Network </w:t>
            </w:r>
            <w:proofErr w:type="spellStart"/>
            <w:r w:rsidRPr="00AD2811">
              <w:rPr>
                <w:rFonts w:eastAsia="Times New Roman"/>
                <w:color w:val="000000"/>
                <w:sz w:val="20"/>
                <w:szCs w:val="20"/>
                <w:lang w:val="es-CL"/>
              </w:rPr>
              <w:t>size</w:t>
            </w:r>
            <w:proofErr w:type="spellEnd"/>
          </w:p>
        </w:tc>
        <w:tc>
          <w:tcPr>
            <w:tcW w:w="0" w:type="auto"/>
            <w:tcMar>
              <w:top w:w="15" w:type="dxa"/>
              <w:left w:w="75" w:type="dxa"/>
              <w:bottom w:w="15" w:type="dxa"/>
              <w:right w:w="75" w:type="dxa"/>
            </w:tcMar>
            <w:vAlign w:val="center"/>
            <w:hideMark/>
          </w:tcPr>
          <w:p w14:paraId="541E6BE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E1EB20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6AA044A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175B406"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c>
          <w:tcPr>
            <w:tcW w:w="0" w:type="auto"/>
            <w:tcMar>
              <w:top w:w="15" w:type="dxa"/>
              <w:left w:w="75" w:type="dxa"/>
              <w:bottom w:w="15" w:type="dxa"/>
              <w:right w:w="75" w:type="dxa"/>
            </w:tcMar>
            <w:vAlign w:val="center"/>
            <w:hideMark/>
          </w:tcPr>
          <w:p w14:paraId="3B88145C"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6E81E08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r>
      <w:tr w:rsidR="00635116" w:rsidRPr="00812F97" w14:paraId="76B725AD" w14:textId="77777777" w:rsidTr="00D93078">
        <w:trPr>
          <w:trHeight w:val="198"/>
        </w:trPr>
        <w:tc>
          <w:tcPr>
            <w:tcW w:w="0" w:type="auto"/>
            <w:tcMar>
              <w:top w:w="15" w:type="dxa"/>
              <w:left w:w="75" w:type="dxa"/>
              <w:bottom w:w="15" w:type="dxa"/>
              <w:right w:w="75" w:type="dxa"/>
            </w:tcMar>
            <w:vAlign w:val="center"/>
            <w:hideMark/>
          </w:tcPr>
          <w:p w14:paraId="16CB5D5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12C7E5A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19C25A3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500ABC7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46EC7FE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c>
          <w:tcPr>
            <w:tcW w:w="0" w:type="auto"/>
            <w:tcMar>
              <w:top w:w="15" w:type="dxa"/>
              <w:left w:w="75" w:type="dxa"/>
              <w:bottom w:w="15" w:type="dxa"/>
              <w:right w:w="75" w:type="dxa"/>
            </w:tcMar>
            <w:vAlign w:val="center"/>
            <w:hideMark/>
          </w:tcPr>
          <w:p w14:paraId="79F307D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7B7FF3C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r>
      <w:tr w:rsidR="00635116" w:rsidRPr="00812F97" w14:paraId="0D36B326" w14:textId="77777777" w:rsidTr="00D93078">
        <w:trPr>
          <w:trHeight w:val="198"/>
        </w:trPr>
        <w:tc>
          <w:tcPr>
            <w:tcW w:w="0" w:type="auto"/>
            <w:tcMar>
              <w:top w:w="15" w:type="dxa"/>
              <w:left w:w="75" w:type="dxa"/>
              <w:bottom w:w="15" w:type="dxa"/>
              <w:right w:w="75" w:type="dxa"/>
            </w:tcMar>
            <w:vAlign w:val="center"/>
            <w:hideMark/>
          </w:tcPr>
          <w:p w14:paraId="6B2D53B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lastRenderedPageBreak/>
              <w:t xml:space="preserve">HH </w:t>
            </w:r>
            <w:proofErr w:type="spellStart"/>
            <w:r w:rsidRPr="00AD2811">
              <w:rPr>
                <w:rFonts w:eastAsia="Times New Roman"/>
                <w:color w:val="000000"/>
                <w:sz w:val="20"/>
                <w:szCs w:val="20"/>
                <w:lang w:val="es-CL"/>
              </w:rPr>
              <w:t>Income</w:t>
            </w:r>
            <w:proofErr w:type="spellEnd"/>
          </w:p>
        </w:tc>
        <w:tc>
          <w:tcPr>
            <w:tcW w:w="0" w:type="auto"/>
            <w:tcMar>
              <w:top w:w="15" w:type="dxa"/>
              <w:left w:w="75" w:type="dxa"/>
              <w:bottom w:w="15" w:type="dxa"/>
              <w:right w:w="75" w:type="dxa"/>
            </w:tcMar>
            <w:vAlign w:val="center"/>
            <w:hideMark/>
          </w:tcPr>
          <w:p w14:paraId="44F13C5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75A3C91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76747A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4033F37C"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410A986"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-0.03</w:t>
            </w:r>
            <w:r w:rsidRPr="00AD2811">
              <w:rPr>
                <w:rFonts w:eastAsia="Times New Roman"/>
                <w:color w:val="000000"/>
                <w:sz w:val="20"/>
                <w:szCs w:val="20"/>
                <w:vertAlign w:val="superscript"/>
                <w:lang w:val="es-CL"/>
              </w:rPr>
              <w:t>·</w:t>
            </w:r>
          </w:p>
        </w:tc>
        <w:tc>
          <w:tcPr>
            <w:tcW w:w="0" w:type="auto"/>
            <w:tcMar>
              <w:top w:w="15" w:type="dxa"/>
              <w:left w:w="75" w:type="dxa"/>
              <w:bottom w:w="15" w:type="dxa"/>
              <w:right w:w="75" w:type="dxa"/>
            </w:tcMar>
            <w:vAlign w:val="center"/>
            <w:hideMark/>
          </w:tcPr>
          <w:p w14:paraId="2E444C7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-0.03</w:t>
            </w:r>
            <w:r w:rsidRPr="00AD2811">
              <w:rPr>
                <w:rFonts w:eastAsia="Times New Roman"/>
                <w:color w:val="000000"/>
                <w:sz w:val="20"/>
                <w:szCs w:val="20"/>
                <w:vertAlign w:val="superscript"/>
                <w:lang w:val="es-CL"/>
              </w:rPr>
              <w:t>·</w:t>
            </w:r>
          </w:p>
        </w:tc>
      </w:tr>
      <w:tr w:rsidR="00635116" w:rsidRPr="00812F97" w14:paraId="0A74D74D" w14:textId="77777777" w:rsidTr="00D93078">
        <w:trPr>
          <w:trHeight w:val="198"/>
        </w:trPr>
        <w:tc>
          <w:tcPr>
            <w:tcW w:w="0" w:type="auto"/>
            <w:tcMar>
              <w:top w:w="15" w:type="dxa"/>
              <w:left w:w="75" w:type="dxa"/>
              <w:bottom w:w="15" w:type="dxa"/>
              <w:right w:w="75" w:type="dxa"/>
            </w:tcMar>
            <w:vAlign w:val="center"/>
            <w:hideMark/>
          </w:tcPr>
          <w:p w14:paraId="06836F9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7B5C522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1FC7EC9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53CC620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62D8919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955FD7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c>
          <w:tcPr>
            <w:tcW w:w="0" w:type="auto"/>
            <w:tcMar>
              <w:top w:w="15" w:type="dxa"/>
              <w:left w:w="75" w:type="dxa"/>
              <w:bottom w:w="15" w:type="dxa"/>
              <w:right w:w="75" w:type="dxa"/>
            </w:tcMar>
            <w:vAlign w:val="center"/>
            <w:hideMark/>
          </w:tcPr>
          <w:p w14:paraId="62E87246"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r>
      <w:tr w:rsidR="00635116" w:rsidRPr="00812F97" w14:paraId="1BEB986B" w14:textId="77777777" w:rsidTr="00D93078">
        <w:trPr>
          <w:trHeight w:val="198"/>
        </w:trPr>
        <w:tc>
          <w:tcPr>
            <w:tcW w:w="0" w:type="auto"/>
            <w:tcMar>
              <w:top w:w="15" w:type="dxa"/>
              <w:left w:w="75" w:type="dxa"/>
              <w:bottom w:w="15" w:type="dxa"/>
              <w:right w:w="75" w:type="dxa"/>
            </w:tcMar>
            <w:vAlign w:val="center"/>
            <w:hideMark/>
          </w:tcPr>
          <w:p w14:paraId="3F745FB8" w14:textId="77777777" w:rsidR="00635116" w:rsidRPr="00AD2811" w:rsidRDefault="00635116" w:rsidP="00D93078">
            <w:pPr>
              <w:spacing w:before="0" w:after="0"/>
              <w:jc w:val="left"/>
              <w:rPr>
                <w:rFonts w:eastAsia="Times New Roman"/>
                <w:color w:val="000000"/>
                <w:sz w:val="20"/>
                <w:szCs w:val="20"/>
                <w:lang w:val="es-CL"/>
              </w:rPr>
            </w:pPr>
            <w:proofErr w:type="spellStart"/>
            <w:r w:rsidRPr="00AD2811">
              <w:rPr>
                <w:rFonts w:eastAsia="Times New Roman"/>
                <w:color w:val="000000"/>
                <w:sz w:val="20"/>
                <w:szCs w:val="20"/>
                <w:lang w:val="es-CL"/>
              </w:rPr>
              <w:t>University</w:t>
            </w:r>
            <w:proofErr w:type="spellEnd"/>
            <w:r w:rsidRPr="00AD2811">
              <w:rPr>
                <w:rFonts w:eastAsia="Times New Roman"/>
                <w:color w:val="000000"/>
                <w:sz w:val="20"/>
                <w:szCs w:val="20"/>
                <w:lang w:val="es-CL"/>
              </w:rPr>
              <w:t xml:space="preserve"> </w:t>
            </w:r>
            <w:proofErr w:type="spellStart"/>
            <w:r w:rsidRPr="00AD2811">
              <w:rPr>
                <w:rFonts w:eastAsia="Times New Roman"/>
                <w:color w:val="000000"/>
                <w:sz w:val="20"/>
                <w:szCs w:val="20"/>
                <w:lang w:val="es-CL"/>
              </w:rPr>
              <w:t>Degree</w:t>
            </w:r>
            <w:proofErr w:type="spellEnd"/>
          </w:p>
        </w:tc>
        <w:tc>
          <w:tcPr>
            <w:tcW w:w="0" w:type="auto"/>
            <w:tcMar>
              <w:top w:w="15" w:type="dxa"/>
              <w:left w:w="75" w:type="dxa"/>
              <w:bottom w:w="15" w:type="dxa"/>
              <w:right w:w="75" w:type="dxa"/>
            </w:tcMar>
            <w:vAlign w:val="center"/>
            <w:hideMark/>
          </w:tcPr>
          <w:p w14:paraId="6E88D8E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12F60590"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034031A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50BE241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Mar>
              <w:top w:w="15" w:type="dxa"/>
              <w:left w:w="75" w:type="dxa"/>
              <w:bottom w:w="15" w:type="dxa"/>
              <w:right w:w="75" w:type="dxa"/>
            </w:tcMar>
            <w:vAlign w:val="center"/>
            <w:hideMark/>
          </w:tcPr>
          <w:p w14:paraId="297C792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c>
          <w:tcPr>
            <w:tcW w:w="0" w:type="auto"/>
            <w:tcMar>
              <w:top w:w="15" w:type="dxa"/>
              <w:left w:w="75" w:type="dxa"/>
              <w:bottom w:w="15" w:type="dxa"/>
              <w:right w:w="75" w:type="dxa"/>
            </w:tcMar>
            <w:vAlign w:val="center"/>
            <w:hideMark/>
          </w:tcPr>
          <w:p w14:paraId="2741A1D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r>
      <w:tr w:rsidR="00635116" w:rsidRPr="00812F97" w14:paraId="1CEA5FFA" w14:textId="77777777" w:rsidTr="00D93078">
        <w:trPr>
          <w:trHeight w:val="198"/>
        </w:trPr>
        <w:tc>
          <w:tcPr>
            <w:tcW w:w="0" w:type="auto"/>
            <w:tcBorders>
              <w:bottom w:val="single" w:sz="12" w:space="0" w:color="auto"/>
            </w:tcBorders>
            <w:tcMar>
              <w:top w:w="15" w:type="dxa"/>
              <w:left w:w="75" w:type="dxa"/>
              <w:bottom w:w="15" w:type="dxa"/>
              <w:right w:w="75" w:type="dxa"/>
            </w:tcMar>
            <w:vAlign w:val="center"/>
            <w:hideMark/>
          </w:tcPr>
          <w:p w14:paraId="3843016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bottom w:val="single" w:sz="12" w:space="0" w:color="auto"/>
            </w:tcBorders>
            <w:tcMar>
              <w:top w:w="15" w:type="dxa"/>
              <w:left w:w="75" w:type="dxa"/>
              <w:bottom w:w="15" w:type="dxa"/>
              <w:right w:w="75" w:type="dxa"/>
            </w:tcMar>
            <w:vAlign w:val="center"/>
            <w:hideMark/>
          </w:tcPr>
          <w:p w14:paraId="7D98F57F"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bottom w:val="single" w:sz="12" w:space="0" w:color="auto"/>
            </w:tcBorders>
            <w:tcMar>
              <w:top w:w="15" w:type="dxa"/>
              <w:left w:w="75" w:type="dxa"/>
              <w:bottom w:w="15" w:type="dxa"/>
              <w:right w:w="75" w:type="dxa"/>
            </w:tcMar>
            <w:vAlign w:val="center"/>
            <w:hideMark/>
          </w:tcPr>
          <w:p w14:paraId="700F14BA"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bottom w:val="single" w:sz="12" w:space="0" w:color="auto"/>
            </w:tcBorders>
            <w:tcMar>
              <w:top w:w="15" w:type="dxa"/>
              <w:left w:w="75" w:type="dxa"/>
              <w:bottom w:w="15" w:type="dxa"/>
              <w:right w:w="75" w:type="dxa"/>
            </w:tcMar>
            <w:vAlign w:val="center"/>
            <w:hideMark/>
          </w:tcPr>
          <w:p w14:paraId="0D9B0CB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bottom w:val="single" w:sz="12" w:space="0" w:color="auto"/>
            </w:tcBorders>
            <w:tcMar>
              <w:top w:w="15" w:type="dxa"/>
              <w:left w:w="75" w:type="dxa"/>
              <w:bottom w:w="15" w:type="dxa"/>
              <w:right w:w="75" w:type="dxa"/>
            </w:tcMar>
            <w:vAlign w:val="center"/>
            <w:hideMark/>
          </w:tcPr>
          <w:p w14:paraId="1042DC8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 </w:t>
            </w:r>
          </w:p>
        </w:tc>
        <w:tc>
          <w:tcPr>
            <w:tcW w:w="0" w:type="auto"/>
            <w:tcBorders>
              <w:bottom w:val="single" w:sz="12" w:space="0" w:color="auto"/>
            </w:tcBorders>
            <w:tcMar>
              <w:top w:w="15" w:type="dxa"/>
              <w:left w:w="75" w:type="dxa"/>
              <w:bottom w:w="15" w:type="dxa"/>
              <w:right w:w="75" w:type="dxa"/>
            </w:tcMar>
            <w:vAlign w:val="center"/>
            <w:hideMark/>
          </w:tcPr>
          <w:p w14:paraId="70124AE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c>
          <w:tcPr>
            <w:tcW w:w="0" w:type="auto"/>
            <w:tcBorders>
              <w:bottom w:val="single" w:sz="12" w:space="0" w:color="auto"/>
            </w:tcBorders>
            <w:tcMar>
              <w:top w:w="15" w:type="dxa"/>
              <w:left w:w="75" w:type="dxa"/>
              <w:bottom w:w="15" w:type="dxa"/>
              <w:right w:w="75" w:type="dxa"/>
            </w:tcMar>
            <w:vAlign w:val="center"/>
            <w:hideMark/>
          </w:tcPr>
          <w:p w14:paraId="08CF89E9"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(0.02)</w:t>
            </w:r>
          </w:p>
        </w:tc>
      </w:tr>
      <w:tr w:rsidR="00635116" w:rsidRPr="00812F97" w14:paraId="189E8F90" w14:textId="77777777" w:rsidTr="00D93078">
        <w:trPr>
          <w:trHeight w:val="198"/>
        </w:trPr>
        <w:tc>
          <w:tcPr>
            <w:tcW w:w="0" w:type="auto"/>
            <w:tcBorders>
              <w:top w:val="single" w:sz="12" w:space="0" w:color="auto"/>
            </w:tcBorders>
            <w:tcMar>
              <w:top w:w="15" w:type="dxa"/>
              <w:left w:w="75" w:type="dxa"/>
              <w:bottom w:w="15" w:type="dxa"/>
              <w:right w:w="75" w:type="dxa"/>
            </w:tcMar>
            <w:vAlign w:val="center"/>
            <w:hideMark/>
          </w:tcPr>
          <w:p w14:paraId="6670B35D" w14:textId="77777777" w:rsidR="00635116" w:rsidRPr="00AD2811" w:rsidRDefault="00635116" w:rsidP="00D93078">
            <w:pPr>
              <w:spacing w:before="0" w:after="0"/>
              <w:jc w:val="left"/>
              <w:rPr>
                <w:rFonts w:eastAsia="Times New Roman"/>
                <w:color w:val="000000"/>
                <w:sz w:val="20"/>
                <w:szCs w:val="20"/>
                <w:lang w:val="es-CL"/>
              </w:rPr>
            </w:pPr>
            <w:proofErr w:type="spellStart"/>
            <w:r w:rsidRPr="00AD2811">
              <w:rPr>
                <w:rFonts w:eastAsia="Times New Roman"/>
                <w:color w:val="000000"/>
                <w:sz w:val="20"/>
                <w:szCs w:val="20"/>
                <w:lang w:val="es-CL"/>
              </w:rPr>
              <w:t>Unit</w:t>
            </w:r>
            <w:proofErr w:type="spellEnd"/>
            <w:r w:rsidRPr="00AD2811">
              <w:rPr>
                <w:rFonts w:eastAsia="Times New Roman"/>
                <w:color w:val="000000"/>
                <w:sz w:val="20"/>
                <w:szCs w:val="20"/>
                <w:lang w:val="es-CL"/>
              </w:rPr>
              <w:t xml:space="preserve"> FE</w:t>
            </w:r>
          </w:p>
        </w:tc>
        <w:tc>
          <w:tcPr>
            <w:tcW w:w="0" w:type="auto"/>
            <w:tcBorders>
              <w:top w:val="single" w:sz="12" w:space="0" w:color="auto"/>
            </w:tcBorders>
            <w:tcMar>
              <w:top w:w="15" w:type="dxa"/>
              <w:left w:w="75" w:type="dxa"/>
              <w:bottom w:w="15" w:type="dxa"/>
              <w:right w:w="75" w:type="dxa"/>
            </w:tcMar>
            <w:vAlign w:val="center"/>
            <w:hideMark/>
          </w:tcPr>
          <w:p w14:paraId="0C9DE3CF"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20393AB1"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4E8D5E82"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206F82A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70F35FC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43AE812E"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r>
      <w:tr w:rsidR="00635116" w:rsidRPr="00812F97" w14:paraId="2D4B40A7" w14:textId="77777777" w:rsidTr="00D93078">
        <w:trPr>
          <w:trHeight w:val="198"/>
        </w:trPr>
        <w:tc>
          <w:tcPr>
            <w:tcW w:w="0" w:type="auto"/>
            <w:tcMar>
              <w:top w:w="15" w:type="dxa"/>
              <w:left w:w="75" w:type="dxa"/>
              <w:bottom w:w="15" w:type="dxa"/>
              <w:right w:w="75" w:type="dxa"/>
            </w:tcMar>
            <w:vAlign w:val="center"/>
            <w:hideMark/>
          </w:tcPr>
          <w:p w14:paraId="15F65697"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Time FE</w:t>
            </w:r>
          </w:p>
        </w:tc>
        <w:tc>
          <w:tcPr>
            <w:tcW w:w="0" w:type="auto"/>
            <w:tcMar>
              <w:top w:w="15" w:type="dxa"/>
              <w:left w:w="75" w:type="dxa"/>
              <w:bottom w:w="15" w:type="dxa"/>
              <w:right w:w="75" w:type="dxa"/>
            </w:tcMar>
            <w:vAlign w:val="center"/>
            <w:hideMark/>
          </w:tcPr>
          <w:p w14:paraId="26649914"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Mar>
              <w:top w:w="15" w:type="dxa"/>
              <w:left w:w="75" w:type="dxa"/>
              <w:bottom w:w="15" w:type="dxa"/>
              <w:right w:w="75" w:type="dxa"/>
            </w:tcMar>
            <w:vAlign w:val="center"/>
            <w:hideMark/>
          </w:tcPr>
          <w:p w14:paraId="7C514CE8"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Mar>
              <w:top w:w="15" w:type="dxa"/>
              <w:left w:w="75" w:type="dxa"/>
              <w:bottom w:w="15" w:type="dxa"/>
              <w:right w:w="75" w:type="dxa"/>
            </w:tcMar>
            <w:vAlign w:val="center"/>
            <w:hideMark/>
          </w:tcPr>
          <w:p w14:paraId="56006CC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Mar>
              <w:top w:w="15" w:type="dxa"/>
              <w:left w:w="75" w:type="dxa"/>
              <w:bottom w:w="15" w:type="dxa"/>
              <w:right w:w="75" w:type="dxa"/>
            </w:tcMar>
            <w:vAlign w:val="center"/>
            <w:hideMark/>
          </w:tcPr>
          <w:p w14:paraId="6959B195"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Mar>
              <w:top w:w="15" w:type="dxa"/>
              <w:left w:w="75" w:type="dxa"/>
              <w:bottom w:w="15" w:type="dxa"/>
              <w:right w:w="75" w:type="dxa"/>
            </w:tcMar>
            <w:vAlign w:val="center"/>
            <w:hideMark/>
          </w:tcPr>
          <w:p w14:paraId="30FE902D"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c>
          <w:tcPr>
            <w:tcW w:w="0" w:type="auto"/>
            <w:tcMar>
              <w:top w:w="15" w:type="dxa"/>
              <w:left w:w="75" w:type="dxa"/>
              <w:bottom w:w="15" w:type="dxa"/>
              <w:right w:w="75" w:type="dxa"/>
            </w:tcMar>
            <w:vAlign w:val="center"/>
            <w:hideMark/>
          </w:tcPr>
          <w:p w14:paraId="30EDC92B"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lang w:val="es-CL"/>
              </w:rPr>
              <w:t>Yes</w:t>
            </w:r>
          </w:p>
        </w:tc>
      </w:tr>
      <w:tr w:rsidR="00635116" w:rsidRPr="00812F97" w14:paraId="2B615EAA" w14:textId="77777777" w:rsidTr="00D93078">
        <w:trPr>
          <w:trHeight w:val="198"/>
        </w:trPr>
        <w:tc>
          <w:tcPr>
            <w:tcW w:w="0" w:type="auto"/>
            <w:tcBorders>
              <w:bottom w:val="single" w:sz="12" w:space="0" w:color="auto"/>
            </w:tcBorders>
            <w:tcMar>
              <w:top w:w="15" w:type="dxa"/>
              <w:left w:w="75" w:type="dxa"/>
              <w:bottom w:w="15" w:type="dxa"/>
              <w:right w:w="75" w:type="dxa"/>
            </w:tcMar>
            <w:vAlign w:val="center"/>
            <w:hideMark/>
          </w:tcPr>
          <w:p w14:paraId="3AFC0BD4" w14:textId="77777777" w:rsidR="00635116" w:rsidRPr="00AD2811" w:rsidRDefault="00635116" w:rsidP="00D93078">
            <w:pPr>
              <w:spacing w:before="0" w:after="0"/>
              <w:jc w:val="left"/>
              <w:rPr>
                <w:rFonts w:eastAsia="Times New Roman"/>
                <w:color w:val="000000"/>
                <w:sz w:val="20"/>
                <w:szCs w:val="20"/>
                <w:lang w:val="es-CL"/>
              </w:rPr>
            </w:pPr>
            <w:proofErr w:type="spellStart"/>
            <w:r w:rsidRPr="00AD2811">
              <w:rPr>
                <w:rFonts w:eastAsia="Times New Roman"/>
                <w:color w:val="000000"/>
                <w:sz w:val="20"/>
                <w:szCs w:val="20"/>
                <w:lang w:val="es-CL"/>
              </w:rPr>
              <w:t>Num</w:t>
            </w:r>
            <w:proofErr w:type="spellEnd"/>
            <w:r w:rsidRPr="00AD2811">
              <w:rPr>
                <w:rFonts w:eastAsia="Times New Roman"/>
                <w:color w:val="000000"/>
                <w:sz w:val="20"/>
                <w:szCs w:val="20"/>
                <w:lang w:val="es-CL"/>
              </w:rPr>
              <w:t xml:space="preserve">. </w:t>
            </w:r>
            <w:proofErr w:type="spellStart"/>
            <w:r w:rsidRPr="00AD2811">
              <w:rPr>
                <w:rFonts w:eastAsia="Times New Roman"/>
                <w:color w:val="000000"/>
                <w:sz w:val="20"/>
                <w:szCs w:val="20"/>
                <w:lang w:val="es-CL"/>
              </w:rPr>
              <w:t>obs</w:t>
            </w:r>
            <w:proofErr w:type="spellEnd"/>
            <w:r w:rsidRPr="00AD2811">
              <w:rPr>
                <w:rFonts w:eastAsia="Times New Roman"/>
                <w:color w:val="000000"/>
                <w:sz w:val="20"/>
                <w:szCs w:val="20"/>
                <w:lang w:val="es-CL"/>
              </w:rPr>
              <w:t>.</w:t>
            </w:r>
          </w:p>
        </w:tc>
        <w:tc>
          <w:tcPr>
            <w:tcW w:w="0" w:type="auto"/>
            <w:tcBorders>
              <w:bottom w:val="single" w:sz="12" w:space="0" w:color="auto"/>
            </w:tcBorders>
            <w:tcMar>
              <w:top w:w="15" w:type="dxa"/>
              <w:left w:w="75" w:type="dxa"/>
              <w:bottom w:w="15" w:type="dxa"/>
              <w:right w:w="75" w:type="dxa"/>
            </w:tcMar>
            <w:vAlign w:val="center"/>
            <w:hideMark/>
          </w:tcPr>
          <w:p w14:paraId="725E9097" w14:textId="77777777" w:rsidR="00635116" w:rsidRPr="00AD2811" w:rsidRDefault="00635116" w:rsidP="00D93078">
            <w:pPr>
              <w:spacing w:before="0" w:after="0"/>
              <w:jc w:val="left"/>
              <w:rPr>
                <w:rFonts w:eastAsia="Times New Roman"/>
                <w:color w:val="000000"/>
                <w:sz w:val="20"/>
                <w:szCs w:val="20"/>
                <w:lang w:val="es-CL"/>
              </w:rPr>
            </w:pPr>
            <w:r w:rsidRPr="002158EE">
              <w:rPr>
                <w:rFonts w:eastAsia="Times New Roman"/>
                <w:color w:val="000000"/>
                <w:sz w:val="20"/>
                <w:szCs w:val="20"/>
                <w:lang w:val="es-CL"/>
              </w:rPr>
              <w:t>6851</w:t>
            </w:r>
          </w:p>
        </w:tc>
        <w:tc>
          <w:tcPr>
            <w:tcW w:w="0" w:type="auto"/>
            <w:tcBorders>
              <w:bottom w:val="single" w:sz="12" w:space="0" w:color="auto"/>
            </w:tcBorders>
            <w:tcMar>
              <w:top w:w="15" w:type="dxa"/>
              <w:left w:w="75" w:type="dxa"/>
              <w:bottom w:w="15" w:type="dxa"/>
              <w:right w:w="75" w:type="dxa"/>
            </w:tcMar>
            <w:vAlign w:val="center"/>
            <w:hideMark/>
          </w:tcPr>
          <w:p w14:paraId="30DDE31F" w14:textId="77777777" w:rsidR="00635116" w:rsidRPr="00AD2811" w:rsidRDefault="00635116" w:rsidP="00D93078">
            <w:pPr>
              <w:spacing w:before="0" w:after="0"/>
              <w:jc w:val="left"/>
              <w:rPr>
                <w:rFonts w:eastAsia="Times New Roman"/>
                <w:color w:val="000000"/>
                <w:sz w:val="20"/>
                <w:szCs w:val="20"/>
                <w:lang w:val="es-CL"/>
              </w:rPr>
            </w:pPr>
            <w:r w:rsidRPr="002158EE">
              <w:rPr>
                <w:rFonts w:eastAsia="Times New Roman"/>
                <w:color w:val="000000"/>
                <w:sz w:val="20"/>
                <w:szCs w:val="20"/>
                <w:lang w:val="es-CL"/>
              </w:rPr>
              <w:t>6851</w:t>
            </w:r>
          </w:p>
        </w:tc>
        <w:tc>
          <w:tcPr>
            <w:tcW w:w="0" w:type="auto"/>
            <w:tcBorders>
              <w:bottom w:val="single" w:sz="12" w:space="0" w:color="auto"/>
            </w:tcBorders>
            <w:tcMar>
              <w:top w:w="15" w:type="dxa"/>
              <w:left w:w="75" w:type="dxa"/>
              <w:bottom w:w="15" w:type="dxa"/>
              <w:right w:w="75" w:type="dxa"/>
            </w:tcMar>
            <w:vAlign w:val="center"/>
            <w:hideMark/>
          </w:tcPr>
          <w:p w14:paraId="4B5EF640" w14:textId="77777777" w:rsidR="00635116" w:rsidRPr="00AD2811" w:rsidRDefault="00635116" w:rsidP="00D93078">
            <w:pPr>
              <w:spacing w:before="0" w:after="0"/>
              <w:jc w:val="left"/>
              <w:rPr>
                <w:rFonts w:eastAsia="Times New Roman"/>
                <w:color w:val="000000"/>
                <w:sz w:val="20"/>
                <w:szCs w:val="20"/>
                <w:lang w:val="es-CL"/>
              </w:rPr>
            </w:pPr>
            <w:r w:rsidRPr="002158EE">
              <w:rPr>
                <w:rFonts w:eastAsia="Times New Roman"/>
                <w:color w:val="000000"/>
                <w:sz w:val="20"/>
                <w:szCs w:val="20"/>
                <w:lang w:val="es-CL"/>
              </w:rPr>
              <w:t>6851</w:t>
            </w:r>
          </w:p>
        </w:tc>
        <w:tc>
          <w:tcPr>
            <w:tcW w:w="0" w:type="auto"/>
            <w:tcBorders>
              <w:bottom w:val="single" w:sz="12" w:space="0" w:color="auto"/>
            </w:tcBorders>
            <w:tcMar>
              <w:top w:w="15" w:type="dxa"/>
              <w:left w:w="75" w:type="dxa"/>
              <w:bottom w:w="15" w:type="dxa"/>
              <w:right w:w="75" w:type="dxa"/>
            </w:tcMar>
            <w:vAlign w:val="center"/>
            <w:hideMark/>
          </w:tcPr>
          <w:p w14:paraId="1519D4DD" w14:textId="77777777" w:rsidR="00635116" w:rsidRPr="00AD2811" w:rsidRDefault="00635116" w:rsidP="00D93078">
            <w:pPr>
              <w:spacing w:before="0" w:after="0"/>
              <w:jc w:val="left"/>
              <w:rPr>
                <w:rFonts w:eastAsia="Times New Roman"/>
                <w:color w:val="000000"/>
                <w:sz w:val="20"/>
                <w:szCs w:val="20"/>
                <w:lang w:val="es-CL"/>
              </w:rPr>
            </w:pPr>
            <w:r w:rsidRPr="002158EE">
              <w:rPr>
                <w:rFonts w:eastAsia="Times New Roman"/>
                <w:color w:val="000000"/>
                <w:sz w:val="20"/>
                <w:szCs w:val="20"/>
                <w:lang w:val="es-CL"/>
              </w:rPr>
              <w:t>6851</w:t>
            </w:r>
          </w:p>
        </w:tc>
        <w:tc>
          <w:tcPr>
            <w:tcW w:w="0" w:type="auto"/>
            <w:tcBorders>
              <w:bottom w:val="single" w:sz="12" w:space="0" w:color="auto"/>
            </w:tcBorders>
            <w:tcMar>
              <w:top w:w="15" w:type="dxa"/>
              <w:left w:w="75" w:type="dxa"/>
              <w:bottom w:w="15" w:type="dxa"/>
              <w:right w:w="75" w:type="dxa"/>
            </w:tcMar>
            <w:vAlign w:val="center"/>
            <w:hideMark/>
          </w:tcPr>
          <w:p w14:paraId="1B07CD12" w14:textId="77777777" w:rsidR="00635116" w:rsidRPr="00AD2811" w:rsidRDefault="00635116" w:rsidP="00D93078">
            <w:pPr>
              <w:spacing w:before="0" w:after="0"/>
              <w:jc w:val="left"/>
              <w:rPr>
                <w:rFonts w:eastAsia="Times New Roman"/>
                <w:color w:val="000000"/>
                <w:sz w:val="20"/>
                <w:szCs w:val="20"/>
                <w:lang w:val="es-CL"/>
              </w:rPr>
            </w:pPr>
            <w:r w:rsidRPr="002158EE">
              <w:rPr>
                <w:rFonts w:eastAsia="Times New Roman"/>
                <w:color w:val="000000"/>
                <w:sz w:val="20"/>
                <w:szCs w:val="20"/>
                <w:lang w:val="es-CL"/>
              </w:rPr>
              <w:t>6851</w:t>
            </w:r>
          </w:p>
        </w:tc>
        <w:tc>
          <w:tcPr>
            <w:tcW w:w="0" w:type="auto"/>
            <w:tcBorders>
              <w:bottom w:val="single" w:sz="12" w:space="0" w:color="auto"/>
            </w:tcBorders>
            <w:tcMar>
              <w:top w:w="15" w:type="dxa"/>
              <w:left w:w="75" w:type="dxa"/>
              <w:bottom w:w="15" w:type="dxa"/>
              <w:right w:w="75" w:type="dxa"/>
            </w:tcMar>
            <w:vAlign w:val="center"/>
            <w:hideMark/>
          </w:tcPr>
          <w:p w14:paraId="1552FA84" w14:textId="77777777" w:rsidR="00635116" w:rsidRPr="00AD2811" w:rsidRDefault="00635116" w:rsidP="00D93078">
            <w:pPr>
              <w:spacing w:before="0" w:after="0"/>
              <w:jc w:val="left"/>
              <w:rPr>
                <w:rFonts w:eastAsia="Times New Roman"/>
                <w:color w:val="000000"/>
                <w:sz w:val="20"/>
                <w:szCs w:val="20"/>
                <w:lang w:val="es-CL"/>
              </w:rPr>
            </w:pPr>
            <w:r w:rsidRPr="002158EE">
              <w:rPr>
                <w:rFonts w:eastAsia="Times New Roman"/>
                <w:color w:val="000000"/>
                <w:sz w:val="20"/>
                <w:szCs w:val="20"/>
                <w:lang w:val="es-CL"/>
              </w:rPr>
              <w:t>6851</w:t>
            </w:r>
          </w:p>
        </w:tc>
      </w:tr>
      <w:tr w:rsidR="00635116" w:rsidRPr="00AD2811" w14:paraId="39B9B118" w14:textId="77777777" w:rsidTr="00D93078">
        <w:trPr>
          <w:trHeight w:val="405"/>
        </w:trPr>
        <w:tc>
          <w:tcPr>
            <w:tcW w:w="0" w:type="auto"/>
            <w:gridSpan w:val="7"/>
            <w:tcBorders>
              <w:top w:val="single" w:sz="12" w:space="0" w:color="auto"/>
            </w:tcBorders>
            <w:vAlign w:val="center"/>
            <w:hideMark/>
          </w:tcPr>
          <w:p w14:paraId="517968E3" w14:textId="77777777" w:rsidR="00635116" w:rsidRPr="00AD2811" w:rsidRDefault="00635116" w:rsidP="00D93078">
            <w:pPr>
              <w:spacing w:before="0" w:after="0"/>
              <w:jc w:val="left"/>
              <w:rPr>
                <w:rFonts w:eastAsia="Times New Roman"/>
                <w:color w:val="000000"/>
                <w:sz w:val="20"/>
                <w:szCs w:val="20"/>
                <w:lang w:val="es-CL"/>
              </w:rPr>
            </w:pPr>
            <w:r w:rsidRPr="00AD2811">
              <w:rPr>
                <w:rFonts w:eastAsia="Times New Roman"/>
                <w:color w:val="000000"/>
                <w:sz w:val="20"/>
                <w:szCs w:val="20"/>
                <w:vertAlign w:val="superscript"/>
                <w:lang w:val="en-US"/>
              </w:rPr>
              <w:t>***</w:t>
            </w:r>
            <w:r w:rsidRPr="00AD2811">
              <w:rPr>
                <w:rFonts w:eastAsia="Times New Roman"/>
                <w:color w:val="000000"/>
                <w:sz w:val="20"/>
                <w:szCs w:val="20"/>
                <w:lang w:val="en-US"/>
              </w:rPr>
              <w:t>p &lt; 0.001; </w:t>
            </w:r>
            <w:r w:rsidRPr="00AD2811">
              <w:rPr>
                <w:rFonts w:eastAsia="Times New Roman"/>
                <w:color w:val="000000"/>
                <w:sz w:val="20"/>
                <w:szCs w:val="20"/>
                <w:vertAlign w:val="superscript"/>
                <w:lang w:val="en-US"/>
              </w:rPr>
              <w:t>**</w:t>
            </w:r>
            <w:r w:rsidRPr="00AD2811">
              <w:rPr>
                <w:rFonts w:eastAsia="Times New Roman"/>
                <w:color w:val="000000"/>
                <w:sz w:val="20"/>
                <w:szCs w:val="20"/>
                <w:lang w:val="en-US"/>
              </w:rPr>
              <w:t>p &lt; 0.01; </w:t>
            </w:r>
            <w:r w:rsidRPr="00AD2811">
              <w:rPr>
                <w:rFonts w:eastAsia="Times New Roman"/>
                <w:color w:val="000000"/>
                <w:sz w:val="20"/>
                <w:szCs w:val="20"/>
                <w:vertAlign w:val="superscript"/>
                <w:lang w:val="en-US"/>
              </w:rPr>
              <w:t>*</w:t>
            </w:r>
            <w:r w:rsidRPr="00AD2811">
              <w:rPr>
                <w:rFonts w:eastAsia="Times New Roman"/>
                <w:color w:val="000000"/>
                <w:sz w:val="20"/>
                <w:szCs w:val="20"/>
                <w:lang w:val="en-US"/>
              </w:rPr>
              <w:t>p &lt; 0.05; </w:t>
            </w:r>
            <w:r w:rsidRPr="00AD2811">
              <w:rPr>
                <w:rFonts w:eastAsia="Times New Roman"/>
                <w:color w:val="000000"/>
                <w:sz w:val="20"/>
                <w:szCs w:val="20"/>
                <w:vertAlign w:val="superscript"/>
                <w:lang w:val="en-US"/>
              </w:rPr>
              <w:t>·</w:t>
            </w:r>
            <w:r w:rsidRPr="00AD2811">
              <w:rPr>
                <w:rFonts w:eastAsia="Times New Roman"/>
                <w:color w:val="000000"/>
                <w:sz w:val="20"/>
                <w:szCs w:val="20"/>
                <w:lang w:val="en-US"/>
              </w:rPr>
              <w:t xml:space="preserve">p &lt; 0.1; Standard errors in parentheses. Standardized coefficients. </w:t>
            </w:r>
            <w:proofErr w:type="spellStart"/>
            <w:r w:rsidRPr="00AD2811">
              <w:rPr>
                <w:rFonts w:eastAsia="Times New Roman"/>
                <w:color w:val="000000"/>
                <w:sz w:val="20"/>
                <w:szCs w:val="20"/>
                <w:lang w:val="es-CL"/>
              </w:rPr>
              <w:t>Models</w:t>
            </w:r>
            <w:proofErr w:type="spellEnd"/>
            <w:r w:rsidRPr="00AD2811">
              <w:rPr>
                <w:rFonts w:eastAsia="Times New Roman"/>
                <w:color w:val="000000"/>
                <w:sz w:val="20"/>
                <w:szCs w:val="20"/>
                <w:lang w:val="es-CL"/>
              </w:rPr>
              <w:t xml:space="preserve"> </w:t>
            </w:r>
            <w:proofErr w:type="spellStart"/>
            <w:r w:rsidRPr="00AD2811">
              <w:rPr>
                <w:rFonts w:eastAsia="Times New Roman"/>
                <w:color w:val="000000"/>
                <w:sz w:val="20"/>
                <w:szCs w:val="20"/>
                <w:lang w:val="es-CL"/>
              </w:rPr>
              <w:t>include</w:t>
            </w:r>
            <w:proofErr w:type="spellEnd"/>
            <w:r w:rsidRPr="00AD2811">
              <w:rPr>
                <w:rFonts w:eastAsia="Times New Roman"/>
                <w:color w:val="000000"/>
                <w:sz w:val="20"/>
                <w:szCs w:val="20"/>
                <w:lang w:val="es-CL"/>
              </w:rPr>
              <w:t xml:space="preserve"> </w:t>
            </w:r>
            <w:proofErr w:type="spellStart"/>
            <w:r w:rsidRPr="00AD2811">
              <w:rPr>
                <w:rFonts w:eastAsia="Times New Roman"/>
                <w:color w:val="000000"/>
                <w:sz w:val="20"/>
                <w:szCs w:val="20"/>
                <w:lang w:val="es-CL"/>
              </w:rPr>
              <w:t>age</w:t>
            </w:r>
            <w:proofErr w:type="spellEnd"/>
            <w:r w:rsidRPr="00AD2811">
              <w:rPr>
                <w:rFonts w:eastAsia="Times New Roman"/>
                <w:color w:val="000000"/>
                <w:sz w:val="20"/>
                <w:szCs w:val="20"/>
                <w:lang w:val="es-CL"/>
              </w:rPr>
              <w:t xml:space="preserve"> as control.</w:t>
            </w:r>
          </w:p>
        </w:tc>
      </w:tr>
    </w:tbl>
    <w:p w14:paraId="1336A810" w14:textId="77777777" w:rsidR="00CE05F7" w:rsidRDefault="00CE05F7" w:rsidP="006B0D4C">
      <w:pPr>
        <w:rPr>
          <w:lang w:val="en-US"/>
        </w:rPr>
      </w:pPr>
    </w:p>
    <w:p w14:paraId="74E72B8D" w14:textId="77777777" w:rsidR="00997657" w:rsidRDefault="00997657" w:rsidP="006B0D4C">
      <w:pPr>
        <w:rPr>
          <w:lang w:val="en-US"/>
        </w:rPr>
      </w:pPr>
    </w:p>
    <w:p w14:paraId="0EC8DCDF" w14:textId="77777777" w:rsidR="00997657" w:rsidRDefault="00997657" w:rsidP="006B0D4C">
      <w:pPr>
        <w:rPr>
          <w:lang w:val="en-US"/>
        </w:rPr>
      </w:pPr>
    </w:p>
    <w:p w14:paraId="793828BC" w14:textId="77777777" w:rsidR="009B4035" w:rsidRDefault="009B4035" w:rsidP="006B0D4C">
      <w:pPr>
        <w:rPr>
          <w:lang w:val="en-US"/>
        </w:rPr>
      </w:pPr>
    </w:p>
    <w:p w14:paraId="0F846C87" w14:textId="77777777" w:rsidR="009B4035" w:rsidRDefault="009B4035" w:rsidP="006B0D4C">
      <w:pPr>
        <w:rPr>
          <w:lang w:val="en-US"/>
        </w:rPr>
      </w:pPr>
    </w:p>
    <w:p w14:paraId="6C2827F8" w14:textId="77777777" w:rsidR="00514AB8" w:rsidRDefault="00514AB8" w:rsidP="006B0D4C">
      <w:pPr>
        <w:rPr>
          <w:lang w:val="en-US"/>
        </w:rPr>
      </w:pPr>
    </w:p>
    <w:p w14:paraId="14D41955" w14:textId="77777777" w:rsidR="00514AB8" w:rsidRDefault="00514AB8" w:rsidP="006B0D4C">
      <w:pPr>
        <w:rPr>
          <w:lang w:val="en-US"/>
        </w:rPr>
      </w:pPr>
    </w:p>
    <w:p w14:paraId="54EF4508" w14:textId="1DCC1660" w:rsidR="00BC6369" w:rsidRPr="00654D89" w:rsidRDefault="00BC6369" w:rsidP="00BC6369">
      <w:pPr>
        <w:pStyle w:val="Heading1"/>
        <w:rPr>
          <w:lang w:val="en-US"/>
        </w:rPr>
      </w:pPr>
      <w:r w:rsidRPr="00654D89">
        <w:rPr>
          <w:lang w:val="en-US"/>
        </w:rPr>
        <w:t xml:space="preserve">Discussion </w:t>
      </w:r>
      <w:r w:rsidR="00590309" w:rsidRPr="00654D89">
        <w:rPr>
          <w:lang w:val="en-US"/>
        </w:rPr>
        <w:t>(preliminary)</w:t>
      </w:r>
    </w:p>
    <w:p w14:paraId="03BBECF8" w14:textId="77777777" w:rsidR="0088593A" w:rsidRPr="00654D89" w:rsidRDefault="0088593A" w:rsidP="00DC7104">
      <w:pPr>
        <w:rPr>
          <w:lang w:val="en-US"/>
        </w:rPr>
      </w:pPr>
    </w:p>
    <w:p w14:paraId="048A96A7" w14:textId="7FCD9258" w:rsidR="00B80C02" w:rsidRPr="00654D89" w:rsidRDefault="004B5460" w:rsidP="004B5460">
      <w:pPr>
        <w:spacing w:line="360" w:lineRule="auto"/>
        <w:rPr>
          <w:lang w:val="en-US"/>
        </w:rPr>
      </w:pPr>
      <w:r>
        <w:rPr>
          <w:lang w:val="en-US"/>
        </w:rPr>
        <w:br w:type="page"/>
      </w:r>
    </w:p>
    <w:p w14:paraId="6F7AEEF4" w14:textId="11494A57" w:rsidR="00BC6369" w:rsidRPr="004E64EA" w:rsidRDefault="00BF68E9" w:rsidP="00BC6369">
      <w:pPr>
        <w:pStyle w:val="Heading1"/>
        <w:rPr>
          <w:lang w:val="en-US"/>
        </w:rPr>
      </w:pPr>
      <w:r w:rsidRPr="004E64EA">
        <w:rPr>
          <w:lang w:val="en-US"/>
        </w:rPr>
        <w:lastRenderedPageBreak/>
        <w:t xml:space="preserve">References </w:t>
      </w:r>
      <w:r w:rsidR="00BC6369" w:rsidRPr="004E64EA">
        <w:rPr>
          <w:lang w:val="en-US"/>
        </w:rPr>
        <w:br/>
      </w:r>
    </w:p>
    <w:p w14:paraId="73A52AFC" w14:textId="77777777" w:rsidR="00BB72ED" w:rsidRDefault="00BF68E9" w:rsidP="00BB72ED">
      <w:pPr>
        <w:pStyle w:val="Bibliography"/>
      </w:pPr>
      <w:r w:rsidRPr="00654D89">
        <w:fldChar w:fldCharType="begin"/>
      </w:r>
      <w:r w:rsidR="00522E88" w:rsidRPr="00560E40">
        <w:rPr>
          <w:lang w:val="de-DE"/>
        </w:rPr>
        <w:instrText xml:space="preserve"> ADDIN ZOTERO_BIBL {"uncited":[],"omitted":[],"custom":[]} CSL_BIBLIOGRAPHY </w:instrText>
      </w:r>
      <w:r w:rsidRPr="00654D89">
        <w:fldChar w:fldCharType="separate"/>
      </w:r>
      <w:r w:rsidR="00BB72ED" w:rsidRPr="00D91986">
        <w:rPr>
          <w:lang w:val="de-DE"/>
        </w:rPr>
        <w:t xml:space="preserve">Andreß, H.-J., Golsch, K., &amp; Schmidt, A. W. (2013). </w:t>
      </w:r>
      <w:r w:rsidR="00BB72ED">
        <w:rPr>
          <w:i/>
          <w:iCs/>
        </w:rPr>
        <w:t>Applied Panel Data Analysis for Economic and Social Surveys</w:t>
      </w:r>
      <w:r w:rsidR="00BB72ED">
        <w:t>. Berlin, Heidelberg: Springer Berlin Heidelberg.</w:t>
      </w:r>
    </w:p>
    <w:p w14:paraId="226EEDC6" w14:textId="77777777" w:rsidR="00BB72ED" w:rsidRPr="00D91986" w:rsidRDefault="00BB72ED" w:rsidP="00BB72ED">
      <w:pPr>
        <w:pStyle w:val="Bibliography"/>
        <w:rPr>
          <w:lang w:val="es-CL"/>
        </w:rPr>
      </w:pPr>
      <w:r>
        <w:t xml:space="preserve">Ares, M. (2020). Changing classes, changing preferences: How social class mobility affects economic preferences. </w:t>
      </w:r>
      <w:r w:rsidRPr="00D91986">
        <w:rPr>
          <w:i/>
          <w:iCs/>
          <w:lang w:val="es-CL"/>
        </w:rPr>
        <w:t>West European Politics</w:t>
      </w:r>
      <w:r w:rsidRPr="00D91986">
        <w:rPr>
          <w:lang w:val="es-CL"/>
        </w:rPr>
        <w:t xml:space="preserve">, </w:t>
      </w:r>
      <w:r w:rsidRPr="00D91986">
        <w:rPr>
          <w:i/>
          <w:iCs/>
          <w:lang w:val="es-CL"/>
        </w:rPr>
        <w:t>43</w:t>
      </w:r>
      <w:r w:rsidRPr="00D91986">
        <w:rPr>
          <w:lang w:val="es-CL"/>
        </w:rPr>
        <w:t>, 1211–1237.</w:t>
      </w:r>
    </w:p>
    <w:p w14:paraId="14A491E2" w14:textId="77777777" w:rsidR="00BB72ED" w:rsidRDefault="00BB72ED" w:rsidP="00BB72ED">
      <w:pPr>
        <w:pStyle w:val="Bibliography"/>
      </w:pPr>
      <w:r w:rsidRPr="00D91986">
        <w:rPr>
          <w:lang w:val="es-CL"/>
        </w:rPr>
        <w:t xml:space="preserve">Arrizabalo, X. (1995). Milagro o Quimera. La Economía Chilena Durante La Dictadura. </w:t>
      </w:r>
      <w:r>
        <w:t xml:space="preserve">In </w:t>
      </w:r>
      <w:r>
        <w:rPr>
          <w:i/>
          <w:iCs/>
        </w:rPr>
        <w:t>La catarata, Madrid</w:t>
      </w:r>
      <w:r>
        <w:t>.</w:t>
      </w:r>
    </w:p>
    <w:p w14:paraId="087D537C" w14:textId="77777777" w:rsidR="00BB72ED" w:rsidRDefault="00BB72ED" w:rsidP="00BB72ED">
      <w:pPr>
        <w:pStyle w:val="Bibliography"/>
      </w:pPr>
      <w:r>
        <w:t xml:space="preserve">Benabou, R., &amp; Ok, E. A. (2001). Social Mobility and the Demand for Redistribution: The Poum Hypothesis. </w:t>
      </w:r>
      <w:r>
        <w:rPr>
          <w:i/>
          <w:iCs/>
        </w:rPr>
        <w:t>The Quarterly Journal of Economics</w:t>
      </w:r>
      <w:r>
        <w:t xml:space="preserve">, </w:t>
      </w:r>
      <w:r>
        <w:rPr>
          <w:i/>
          <w:iCs/>
        </w:rPr>
        <w:t>116</w:t>
      </w:r>
      <w:r>
        <w:t>, 447–487.</w:t>
      </w:r>
    </w:p>
    <w:p w14:paraId="4AF8815B" w14:textId="77777777" w:rsidR="00BB72ED" w:rsidRDefault="00BB72ED" w:rsidP="00BB72ED">
      <w:pPr>
        <w:pStyle w:val="Bibliography"/>
      </w:pPr>
      <w:r>
        <w:t xml:space="preserve">Blau, P. (1977). A Macrosociological Theory of Social Structure. </w:t>
      </w:r>
      <w:r>
        <w:rPr>
          <w:i/>
          <w:iCs/>
        </w:rPr>
        <w:t>American Journal of Sociology</w:t>
      </w:r>
      <w:r>
        <w:t xml:space="preserve">, </w:t>
      </w:r>
      <w:r>
        <w:rPr>
          <w:i/>
          <w:iCs/>
        </w:rPr>
        <w:t>83</w:t>
      </w:r>
      <w:r>
        <w:t>, 26–54.</w:t>
      </w:r>
    </w:p>
    <w:p w14:paraId="3A875A93" w14:textId="77777777" w:rsidR="00BB72ED" w:rsidRDefault="00BB72ED" w:rsidP="00BB72ED">
      <w:pPr>
        <w:pStyle w:val="Bibliography"/>
      </w:pPr>
      <w:r>
        <w:t xml:space="preserve">Busemeyer, M. R., &amp; Iversen, T. (2020). The Welfare State with Private Alternatives: The Transformation of Popular Support for Social Insurance. </w:t>
      </w:r>
      <w:r>
        <w:rPr>
          <w:i/>
          <w:iCs/>
        </w:rPr>
        <w:t>The Journal of Politics</w:t>
      </w:r>
      <w:r>
        <w:t xml:space="preserve">, </w:t>
      </w:r>
      <w:r>
        <w:rPr>
          <w:i/>
          <w:iCs/>
        </w:rPr>
        <w:t>82</w:t>
      </w:r>
      <w:r>
        <w:t>, 671–686.</w:t>
      </w:r>
    </w:p>
    <w:p w14:paraId="75AA7D0F" w14:textId="77777777" w:rsidR="00BB72ED" w:rsidRPr="00D91986" w:rsidRDefault="00BB72ED" w:rsidP="00BB72ED">
      <w:pPr>
        <w:pStyle w:val="Bibliography"/>
        <w:rPr>
          <w:lang w:val="es-CL"/>
        </w:rPr>
      </w:pPr>
      <w:r>
        <w:t xml:space="preserve">Castillo, J. C., Madero-Cabib, I., &amp; Salamovich, A. (2013). </w:t>
      </w:r>
      <w:r w:rsidRPr="00D91986">
        <w:rPr>
          <w:lang w:val="es-CL"/>
        </w:rPr>
        <w:t xml:space="preserve">Clivajes Partidarios y Cambios en las Preferencias Distributivas en Chile. </w:t>
      </w:r>
      <w:r w:rsidRPr="00D91986">
        <w:rPr>
          <w:i/>
          <w:iCs/>
          <w:lang w:val="es-CL"/>
        </w:rPr>
        <w:t>Revista de Ciencia Política (Santiago)</w:t>
      </w:r>
      <w:r w:rsidRPr="00D91986">
        <w:rPr>
          <w:lang w:val="es-CL"/>
        </w:rPr>
        <w:t xml:space="preserve">, </w:t>
      </w:r>
      <w:r w:rsidRPr="00D91986">
        <w:rPr>
          <w:i/>
          <w:iCs/>
          <w:lang w:val="es-CL"/>
        </w:rPr>
        <w:t>33</w:t>
      </w:r>
      <w:r w:rsidRPr="00D91986">
        <w:rPr>
          <w:lang w:val="es-CL"/>
        </w:rPr>
        <w:t>, 469–488.</w:t>
      </w:r>
    </w:p>
    <w:p w14:paraId="288CA97A" w14:textId="77777777" w:rsidR="00BB72ED" w:rsidRPr="00D91986" w:rsidRDefault="00BB72ED" w:rsidP="00BB72ED">
      <w:pPr>
        <w:pStyle w:val="Bibliography"/>
        <w:rPr>
          <w:lang w:val="es-CL"/>
        </w:rPr>
      </w:pPr>
      <w:r w:rsidRPr="00D91986">
        <w:rPr>
          <w:lang w:val="es-CL"/>
        </w:rPr>
        <w:t xml:space="preserve">Castillo, J. C., Salgado, M., Carrasco, K., &amp; Laffert, A. (2024). </w:t>
      </w:r>
      <w:r>
        <w:t xml:space="preserve">The Socialization of Meritocracy and Market Justice Preferences at School. </w:t>
      </w:r>
      <w:r w:rsidRPr="00D91986">
        <w:rPr>
          <w:i/>
          <w:iCs/>
          <w:lang w:val="es-CL"/>
        </w:rPr>
        <w:t>Societies</w:t>
      </w:r>
      <w:r w:rsidRPr="00D91986">
        <w:rPr>
          <w:lang w:val="es-CL"/>
        </w:rPr>
        <w:t xml:space="preserve">, </w:t>
      </w:r>
      <w:r w:rsidRPr="00D91986">
        <w:rPr>
          <w:i/>
          <w:iCs/>
          <w:lang w:val="es-CL"/>
        </w:rPr>
        <w:t>14</w:t>
      </w:r>
      <w:r w:rsidRPr="00D91986">
        <w:rPr>
          <w:lang w:val="es-CL"/>
        </w:rPr>
        <w:t>, 214.</w:t>
      </w:r>
    </w:p>
    <w:p w14:paraId="374E7F11" w14:textId="77777777" w:rsidR="00BB72ED" w:rsidRPr="00D91986" w:rsidRDefault="00BB72ED" w:rsidP="00BB72ED">
      <w:pPr>
        <w:pStyle w:val="Bibliography"/>
        <w:rPr>
          <w:lang w:val="es-CL"/>
        </w:rPr>
      </w:pPr>
      <w:r w:rsidRPr="00D91986">
        <w:rPr>
          <w:lang w:val="es-CL"/>
        </w:rPr>
        <w:t xml:space="preserve">Cobo-Arroyo, P. (2022). </w:t>
      </w:r>
      <w:r w:rsidRPr="00D91986">
        <w:rPr>
          <w:i/>
          <w:iCs/>
          <w:lang w:val="es-CL"/>
        </w:rPr>
        <w:t>Influencia de las redes sobre la percepción subjetiva de la distribución de ingresos en España</w:t>
      </w:r>
      <w:r w:rsidRPr="00D91986">
        <w:rPr>
          <w:lang w:val="es-CL"/>
        </w:rPr>
        <w:t xml:space="preserve"> (Universidade da Coruña). Universidade da Coruña.</w:t>
      </w:r>
    </w:p>
    <w:p w14:paraId="596D8F88" w14:textId="77777777" w:rsidR="00BB72ED" w:rsidRDefault="00BB72ED" w:rsidP="00BB72ED">
      <w:pPr>
        <w:pStyle w:val="Bibliography"/>
      </w:pPr>
      <w:r w:rsidRPr="00D91986">
        <w:rPr>
          <w:lang w:val="es-CL"/>
        </w:rPr>
        <w:t xml:space="preserve">Contreras, D., Otero, G., Díaz, J. D., &amp; Suárez, N. (2019). </w:t>
      </w:r>
      <w:r>
        <w:t xml:space="preserve">Inequality in social capital in Chile: Assessing the importance of network size and contacts’ occupational prestige on status attainment. </w:t>
      </w:r>
      <w:r>
        <w:rPr>
          <w:i/>
          <w:iCs/>
        </w:rPr>
        <w:t>Social Networks</w:t>
      </w:r>
      <w:r>
        <w:t xml:space="preserve">, </w:t>
      </w:r>
      <w:r>
        <w:rPr>
          <w:i/>
          <w:iCs/>
        </w:rPr>
        <w:t>58</w:t>
      </w:r>
      <w:r>
        <w:t>, 59–77.</w:t>
      </w:r>
    </w:p>
    <w:p w14:paraId="5B2844DF" w14:textId="77777777" w:rsidR="00BB72ED" w:rsidRDefault="00BB72ED" w:rsidP="00BB72ED">
      <w:pPr>
        <w:pStyle w:val="Bibliography"/>
      </w:pPr>
      <w:r>
        <w:t xml:space="preserve">Druckman, J. N., &amp; Lupia, A. (2000). Preference Formation. </w:t>
      </w:r>
      <w:r>
        <w:rPr>
          <w:i/>
          <w:iCs/>
        </w:rPr>
        <w:t>Annual Review of Political Science</w:t>
      </w:r>
      <w:r>
        <w:t xml:space="preserve">, </w:t>
      </w:r>
      <w:r>
        <w:rPr>
          <w:i/>
          <w:iCs/>
        </w:rPr>
        <w:t>3</w:t>
      </w:r>
      <w:r>
        <w:t>, 1–24.</w:t>
      </w:r>
    </w:p>
    <w:p w14:paraId="32E71181" w14:textId="77777777" w:rsidR="00BB72ED" w:rsidRDefault="00BB72ED" w:rsidP="00BB72ED">
      <w:pPr>
        <w:pStyle w:val="Bibliography"/>
      </w:pPr>
      <w:r>
        <w:t xml:space="preserve">ELSOC, S. T. (2022). </w:t>
      </w:r>
      <w:r>
        <w:rPr>
          <w:i/>
          <w:iCs/>
        </w:rPr>
        <w:t>Estudio Longitudinal Social de Chile</w:t>
      </w:r>
      <w:r>
        <w:t xml:space="preserve"> [Data set]. Harvard Dataverse.</w:t>
      </w:r>
    </w:p>
    <w:p w14:paraId="65974A51" w14:textId="77777777" w:rsidR="00BB72ED" w:rsidRDefault="00BB72ED" w:rsidP="00BB72ED">
      <w:pPr>
        <w:pStyle w:val="Bibliography"/>
      </w:pPr>
      <w:r>
        <w:t xml:space="preserve">Feld, S. L. (1981). The Focused Organization of Social Ties. </w:t>
      </w:r>
      <w:r>
        <w:rPr>
          <w:i/>
          <w:iCs/>
        </w:rPr>
        <w:t>American Journal of Sociology</w:t>
      </w:r>
      <w:r>
        <w:t xml:space="preserve">, </w:t>
      </w:r>
      <w:r>
        <w:rPr>
          <w:i/>
          <w:iCs/>
        </w:rPr>
        <w:t>86</w:t>
      </w:r>
      <w:r>
        <w:t>, 1015–1035.</w:t>
      </w:r>
    </w:p>
    <w:p w14:paraId="780AF810" w14:textId="77777777" w:rsidR="00BB72ED" w:rsidRDefault="00BB72ED" w:rsidP="00BB72ED">
      <w:pPr>
        <w:pStyle w:val="Bibliography"/>
      </w:pPr>
      <w:r>
        <w:t xml:space="preserve">Ferre, J. C. (2023). Welfare regimes in twenty-first-century Latin America. </w:t>
      </w:r>
      <w:r>
        <w:rPr>
          <w:i/>
          <w:iCs/>
        </w:rPr>
        <w:t>Journal of International and Comparative Social Policy</w:t>
      </w:r>
      <w:r>
        <w:t xml:space="preserve">, </w:t>
      </w:r>
      <w:r>
        <w:rPr>
          <w:i/>
          <w:iCs/>
        </w:rPr>
        <w:t>39</w:t>
      </w:r>
      <w:r>
        <w:t>, 101–127.</w:t>
      </w:r>
    </w:p>
    <w:p w14:paraId="57DB7A91" w14:textId="77777777" w:rsidR="00BB72ED" w:rsidRDefault="00BB72ED" w:rsidP="00BB72ED">
      <w:pPr>
        <w:pStyle w:val="Bibliography"/>
      </w:pPr>
      <w:r>
        <w:t xml:space="preserve">Ganzeboom, H. B. (2010). </w:t>
      </w:r>
      <w:r>
        <w:rPr>
          <w:i/>
          <w:iCs/>
        </w:rPr>
        <w:t>A new international socio-economic index (ISEI) of occupational status for the international standard classification of occupation 2008 (ISCO-08) constructed with data from the ISSP 2002–2007</w:t>
      </w:r>
      <w:r>
        <w:t xml:space="preserve">. </w:t>
      </w:r>
      <w:r>
        <w:rPr>
          <w:i/>
          <w:iCs/>
        </w:rPr>
        <w:t>1</w:t>
      </w:r>
      <w:r>
        <w:t>. Lisbon.</w:t>
      </w:r>
    </w:p>
    <w:p w14:paraId="19F9F727" w14:textId="77777777" w:rsidR="00BB72ED" w:rsidRDefault="00BB72ED" w:rsidP="00BB72ED">
      <w:pPr>
        <w:pStyle w:val="Bibliography"/>
      </w:pPr>
      <w:r>
        <w:t xml:space="preserve">Harvey, D. (2020). </w:t>
      </w:r>
      <w:r>
        <w:rPr>
          <w:i/>
          <w:iCs/>
        </w:rPr>
        <w:t>A brief history of neoliberalism</w:t>
      </w:r>
      <w:r>
        <w:t>. Oxford: Oxford University Press.</w:t>
      </w:r>
    </w:p>
    <w:p w14:paraId="258B4AEB" w14:textId="77777777" w:rsidR="00BB72ED" w:rsidRDefault="00BB72ED" w:rsidP="00BB72ED">
      <w:pPr>
        <w:pStyle w:val="Bibliography"/>
      </w:pPr>
      <w:r w:rsidRPr="00D91986">
        <w:rPr>
          <w:lang w:val="de-DE"/>
        </w:rPr>
        <w:t xml:space="preserve">Häusermann, S., Kurer, T., &amp; Schwander, H. (2015). </w:t>
      </w:r>
      <w:r>
        <w:t xml:space="preserve">High-skilled outsiders? Labor market vulnerability, education and welfare state preferences. </w:t>
      </w:r>
      <w:r>
        <w:rPr>
          <w:i/>
          <w:iCs/>
        </w:rPr>
        <w:t>Socio-Economic Review</w:t>
      </w:r>
      <w:r>
        <w:t xml:space="preserve">, </w:t>
      </w:r>
      <w:r>
        <w:rPr>
          <w:i/>
          <w:iCs/>
        </w:rPr>
        <w:t>13</w:t>
      </w:r>
      <w:r>
        <w:t>, 235–258.</w:t>
      </w:r>
    </w:p>
    <w:p w14:paraId="6BC5D23D" w14:textId="77777777" w:rsidR="00BB72ED" w:rsidRDefault="00BB72ED" w:rsidP="00BB72ED">
      <w:pPr>
        <w:pStyle w:val="Bibliography"/>
      </w:pPr>
      <w:r>
        <w:t xml:space="preserve">Helgason, A. F., &amp; Rehm, P. (2023). Long-term income trajectories and the evolution of political attitudes. </w:t>
      </w:r>
      <w:r>
        <w:rPr>
          <w:i/>
          <w:iCs/>
        </w:rPr>
        <w:t>European Journal of Political Research</w:t>
      </w:r>
      <w:r>
        <w:t xml:space="preserve">, </w:t>
      </w:r>
      <w:r>
        <w:rPr>
          <w:i/>
          <w:iCs/>
        </w:rPr>
        <w:t>62</w:t>
      </w:r>
      <w:r>
        <w:t>, 264–284.</w:t>
      </w:r>
    </w:p>
    <w:p w14:paraId="1F1F6932" w14:textId="77777777" w:rsidR="00BB72ED" w:rsidRDefault="00BB72ED" w:rsidP="00BB72ED">
      <w:pPr>
        <w:pStyle w:val="Bibliography"/>
      </w:pPr>
      <w:r>
        <w:lastRenderedPageBreak/>
        <w:t xml:space="preserve">Helgason, A. F., &amp; Rehm, P. (2024). Class experiences and the long-term evolution of economic values. </w:t>
      </w:r>
      <w:r>
        <w:rPr>
          <w:i/>
          <w:iCs/>
        </w:rPr>
        <w:t>Social Forces</w:t>
      </w:r>
      <w:r>
        <w:t>, soae135.</w:t>
      </w:r>
    </w:p>
    <w:p w14:paraId="13136089" w14:textId="77777777" w:rsidR="00BB72ED" w:rsidRDefault="00BB72ED" w:rsidP="00BB72ED">
      <w:pPr>
        <w:pStyle w:val="Bibliography"/>
      </w:pPr>
      <w:r>
        <w:t xml:space="preserve">Huber, E., &amp; Stephens, J. D. (2012). </w:t>
      </w:r>
      <w:r>
        <w:rPr>
          <w:i/>
          <w:iCs/>
        </w:rPr>
        <w:t>Democracy and the left: Social policy and inequality in Latin America</w:t>
      </w:r>
      <w:r>
        <w:t>. Chicago: University of Chicago Press.</w:t>
      </w:r>
    </w:p>
    <w:p w14:paraId="696B122D" w14:textId="77777777" w:rsidR="00BB72ED" w:rsidRPr="00D91986" w:rsidRDefault="00BB72ED" w:rsidP="00BB72ED">
      <w:pPr>
        <w:pStyle w:val="Bibliography"/>
        <w:rPr>
          <w:lang w:val="es-CL"/>
        </w:rPr>
      </w:pPr>
      <w:r>
        <w:t xml:space="preserve">Immergut, E. M., &amp; Schneider, S. M. (2020). Is it unfair for the affluent to be able to purchase “better” healthcare? Existential standards and institutional norms in healthcare attitudes across 28 countries. </w:t>
      </w:r>
      <w:r w:rsidRPr="00D91986">
        <w:rPr>
          <w:i/>
          <w:iCs/>
          <w:lang w:val="es-CL"/>
        </w:rPr>
        <w:t>Social Science &amp; Medicine</w:t>
      </w:r>
      <w:r w:rsidRPr="00D91986">
        <w:rPr>
          <w:lang w:val="es-CL"/>
        </w:rPr>
        <w:t xml:space="preserve">, </w:t>
      </w:r>
      <w:r w:rsidRPr="00D91986">
        <w:rPr>
          <w:i/>
          <w:iCs/>
          <w:lang w:val="es-CL"/>
        </w:rPr>
        <w:t>267</w:t>
      </w:r>
      <w:r w:rsidRPr="00D91986">
        <w:rPr>
          <w:lang w:val="es-CL"/>
        </w:rPr>
        <w:t>, 113146.</w:t>
      </w:r>
    </w:p>
    <w:p w14:paraId="4BA54135" w14:textId="77777777" w:rsidR="00BB72ED" w:rsidRDefault="00BB72ED" w:rsidP="00BB72ED">
      <w:pPr>
        <w:pStyle w:val="Bibliography"/>
      </w:pPr>
      <w:r w:rsidRPr="00D91986">
        <w:rPr>
          <w:lang w:val="es-CL"/>
        </w:rPr>
        <w:t xml:space="preserve">Jaime-Castillo, A. M., &amp; Marqués-Perales, I. (2019). </w:t>
      </w:r>
      <w:r>
        <w:t xml:space="preserve">Social mobility and demand for redistribution in Europe: A comparative analysis. </w:t>
      </w:r>
      <w:r>
        <w:rPr>
          <w:i/>
          <w:iCs/>
        </w:rPr>
        <w:t>The British Journal of Sociology</w:t>
      </w:r>
      <w:r>
        <w:t xml:space="preserve">, </w:t>
      </w:r>
      <w:r>
        <w:rPr>
          <w:i/>
          <w:iCs/>
        </w:rPr>
        <w:t>70</w:t>
      </w:r>
      <w:r>
        <w:t>, 138–165.</w:t>
      </w:r>
    </w:p>
    <w:p w14:paraId="1DC36792" w14:textId="77777777" w:rsidR="00BB72ED" w:rsidRDefault="00BB72ED" w:rsidP="00BB72ED">
      <w:pPr>
        <w:pStyle w:val="Bibliography"/>
      </w:pPr>
      <w:r>
        <w:t xml:space="preserve">Janmaat, J. G. (2013). Subjective inequality: A review of international comparative studies on people’s views about inequality. </w:t>
      </w:r>
      <w:r>
        <w:rPr>
          <w:i/>
          <w:iCs/>
        </w:rPr>
        <w:t>Archives Europeennes de Sociologie</w:t>
      </w:r>
      <w:r>
        <w:t xml:space="preserve">, </w:t>
      </w:r>
      <w:r>
        <w:rPr>
          <w:i/>
          <w:iCs/>
        </w:rPr>
        <w:t>54</w:t>
      </w:r>
      <w:r>
        <w:t>, 357–389.</w:t>
      </w:r>
    </w:p>
    <w:p w14:paraId="6C69134B" w14:textId="77777777" w:rsidR="00BB72ED" w:rsidRDefault="00BB72ED" w:rsidP="00BB72ED">
      <w:pPr>
        <w:pStyle w:val="Bibliography"/>
      </w:pPr>
      <w:r>
        <w:t xml:space="preserve">Jasso, G. (1978). On the Justice of Earnings: A New Specification of the Justice Evaluation Function. </w:t>
      </w:r>
      <w:r>
        <w:rPr>
          <w:i/>
          <w:iCs/>
        </w:rPr>
        <w:t>American Journal of Sociology</w:t>
      </w:r>
      <w:r>
        <w:t xml:space="preserve">, </w:t>
      </w:r>
      <w:r>
        <w:rPr>
          <w:i/>
          <w:iCs/>
        </w:rPr>
        <w:t>83</w:t>
      </w:r>
      <w:r>
        <w:t>, 1398–1419.</w:t>
      </w:r>
    </w:p>
    <w:p w14:paraId="16161A7C" w14:textId="77777777" w:rsidR="00BB72ED" w:rsidRDefault="00BB72ED" w:rsidP="00BB72ED">
      <w:pPr>
        <w:pStyle w:val="Bibliography"/>
      </w:pPr>
      <w:r>
        <w:t xml:space="preserve">Kelley, J., &amp; Evans, M. D. R. (1993). The legitimation of inequality: Occupational earnings in nine nations. </w:t>
      </w:r>
      <w:r>
        <w:rPr>
          <w:i/>
          <w:iCs/>
        </w:rPr>
        <w:t>American Journal of Sociology</w:t>
      </w:r>
      <w:r>
        <w:t xml:space="preserve">, </w:t>
      </w:r>
      <w:r>
        <w:rPr>
          <w:i/>
          <w:iCs/>
        </w:rPr>
        <w:t>99</w:t>
      </w:r>
      <w:r>
        <w:t>, 75–125.</w:t>
      </w:r>
    </w:p>
    <w:p w14:paraId="6902D2CC" w14:textId="77777777" w:rsidR="00BB72ED" w:rsidRDefault="00BB72ED" w:rsidP="00BB72ED">
      <w:pPr>
        <w:pStyle w:val="Bibliography"/>
      </w:pPr>
      <w:r>
        <w:t xml:space="preserve">Kluegel, J. R., Mason, D. S., &amp; Wegener, B. (1999). The Legitimation of Capitalism in the Postcommunist Transition Public Opinion about Market Justice, 1991—1996. </w:t>
      </w:r>
      <w:r>
        <w:rPr>
          <w:i/>
          <w:iCs/>
        </w:rPr>
        <w:t>European Sociological Review</w:t>
      </w:r>
      <w:r>
        <w:t xml:space="preserve">, </w:t>
      </w:r>
      <w:r>
        <w:rPr>
          <w:i/>
          <w:iCs/>
        </w:rPr>
        <w:t>15</w:t>
      </w:r>
      <w:r>
        <w:t>, 251–283.</w:t>
      </w:r>
    </w:p>
    <w:p w14:paraId="2C5DCE74" w14:textId="77777777" w:rsidR="00BB72ED" w:rsidRDefault="00BB72ED" w:rsidP="00BB72ED">
      <w:pPr>
        <w:pStyle w:val="Bibliography"/>
      </w:pPr>
      <w:r>
        <w:t xml:space="preserve">Kluegel, J. R., &amp; Smith, E. R. (1981). Beliefs About Stratification. </w:t>
      </w:r>
      <w:r>
        <w:rPr>
          <w:i/>
          <w:iCs/>
        </w:rPr>
        <w:t>Annual Review of Sociology</w:t>
      </w:r>
      <w:r>
        <w:t>, 29–56.</w:t>
      </w:r>
    </w:p>
    <w:p w14:paraId="25C5F2A9" w14:textId="77777777" w:rsidR="00BB72ED" w:rsidRDefault="00BB72ED" w:rsidP="00BB72ED">
      <w:pPr>
        <w:pStyle w:val="Bibliography"/>
      </w:pPr>
      <w:r>
        <w:t xml:space="preserve">Koos, S., &amp; Sachweh, P. (2019). The moral economies of market societies: Popular attitudes towards market competition, redistribution and reciprocity in comparative perspective. </w:t>
      </w:r>
      <w:r>
        <w:rPr>
          <w:i/>
          <w:iCs/>
        </w:rPr>
        <w:t>Socio-Economic Review</w:t>
      </w:r>
      <w:r>
        <w:t xml:space="preserve">, </w:t>
      </w:r>
      <w:r>
        <w:rPr>
          <w:i/>
          <w:iCs/>
        </w:rPr>
        <w:t>17</w:t>
      </w:r>
      <w:r>
        <w:t>, 793–821.</w:t>
      </w:r>
    </w:p>
    <w:p w14:paraId="35FB11EA" w14:textId="77777777" w:rsidR="00BB72ED" w:rsidRDefault="00BB72ED" w:rsidP="00BB72ED">
      <w:pPr>
        <w:pStyle w:val="Bibliography"/>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7BEB13A6" w14:textId="77777777" w:rsidR="00BB72ED" w:rsidRDefault="00BB72ED" w:rsidP="00BB72ED">
      <w:pPr>
        <w:pStyle w:val="Bibliography"/>
      </w:pPr>
      <w:r>
        <w:t xml:space="preserve">Lane, R. E. (1986). Market Justice, Political Justice. </w:t>
      </w:r>
      <w:r>
        <w:rPr>
          <w:i/>
          <w:iCs/>
        </w:rPr>
        <w:t>American Political Science Review</w:t>
      </w:r>
      <w:r>
        <w:t xml:space="preserve">, </w:t>
      </w:r>
      <w:r>
        <w:rPr>
          <w:i/>
          <w:iCs/>
        </w:rPr>
        <w:t>80</w:t>
      </w:r>
      <w:r>
        <w:t>, 383–402.</w:t>
      </w:r>
    </w:p>
    <w:p w14:paraId="045DB8C0" w14:textId="77777777" w:rsidR="00BB72ED" w:rsidRDefault="00BB72ED" w:rsidP="00BB72ED">
      <w:pPr>
        <w:pStyle w:val="Bibliography"/>
      </w:pPr>
      <w:r>
        <w:t xml:space="preserve">Langsæther, P. E., Evans, G., &amp; O’Grady, T. (2022). Explaining the Relationship Between Class Position and Political Preferences: A Long-Term Panel Analysis of Intra-Generational Class Mobility. </w:t>
      </w:r>
      <w:r>
        <w:rPr>
          <w:i/>
          <w:iCs/>
        </w:rPr>
        <w:t>British Journal of Political Science</w:t>
      </w:r>
      <w:r>
        <w:t xml:space="preserve">, </w:t>
      </w:r>
      <w:r>
        <w:rPr>
          <w:i/>
          <w:iCs/>
        </w:rPr>
        <w:t>52</w:t>
      </w:r>
      <w:r>
        <w:t>, 958–967.</w:t>
      </w:r>
    </w:p>
    <w:p w14:paraId="1A855187" w14:textId="77777777" w:rsidR="00BB72ED" w:rsidRDefault="00BB72ED" w:rsidP="00BB72ED">
      <w:pPr>
        <w:pStyle w:val="Bibliography"/>
      </w:pPr>
      <w:r>
        <w:t xml:space="preserve">Lee, J.-S., &amp; Stacey, M. (2023). Fairness perceptions of income-based educational inequality: The impact of social class and ideological orientations. </w:t>
      </w:r>
      <w:r>
        <w:rPr>
          <w:i/>
          <w:iCs/>
        </w:rPr>
        <w:t>Australian Journal of Social Issues</w:t>
      </w:r>
      <w:r>
        <w:t xml:space="preserve">, </w:t>
      </w:r>
      <w:r>
        <w:rPr>
          <w:i/>
          <w:iCs/>
        </w:rPr>
        <w:t>00</w:t>
      </w:r>
      <w:r>
        <w:t>, 1–22.</w:t>
      </w:r>
    </w:p>
    <w:p w14:paraId="07956F3B" w14:textId="77777777" w:rsidR="00BB72ED" w:rsidRDefault="00BB72ED" w:rsidP="00BB72ED">
      <w:pPr>
        <w:pStyle w:val="Bibliography"/>
      </w:pPr>
      <w:r>
        <w:t xml:space="preserve">Lin, N. (2001). Building a Network Theory of Social Capital. In N. Lin, K. Cook, &amp; R. S. Burt, </w:t>
      </w:r>
      <w:r>
        <w:rPr>
          <w:i/>
          <w:iCs/>
        </w:rPr>
        <w:t>Social Capital</w:t>
      </w:r>
      <w:r>
        <w:t xml:space="preserve"> (1st ed., pp. 3–28). Routledge.</w:t>
      </w:r>
    </w:p>
    <w:p w14:paraId="0AD8CCFB" w14:textId="77777777" w:rsidR="00BB72ED" w:rsidRDefault="00BB72ED" w:rsidP="00BB72ED">
      <w:pPr>
        <w:pStyle w:val="Bibliography"/>
      </w:pPr>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 887–910.</w:t>
      </w:r>
    </w:p>
    <w:p w14:paraId="3A3C628B" w14:textId="77777777" w:rsidR="00BB72ED" w:rsidRDefault="00BB72ED" w:rsidP="00BB72ED">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399D5287" w14:textId="77777777" w:rsidR="00BB72ED" w:rsidRDefault="00BB72ED" w:rsidP="00BB72ED">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6373CB53" w14:textId="77777777" w:rsidR="00BB72ED" w:rsidRDefault="00BB72ED" w:rsidP="00BB72ED">
      <w:pPr>
        <w:pStyle w:val="Bibliography"/>
      </w:pPr>
      <w:r>
        <w:lastRenderedPageBreak/>
        <w:t xml:space="preserve">Lindh, A., &amp; McCall, L. (2020). Class Position and Political Opinion in Rich Democracies. </w:t>
      </w:r>
      <w:r>
        <w:rPr>
          <w:i/>
          <w:iCs/>
        </w:rPr>
        <w:t>Annual Review of Sociology</w:t>
      </w:r>
      <w:r>
        <w:t xml:space="preserve">, </w:t>
      </w:r>
      <w:r>
        <w:rPr>
          <w:i/>
          <w:iCs/>
        </w:rPr>
        <w:t>46</w:t>
      </w:r>
      <w:r>
        <w:t>, 419–441.</w:t>
      </w:r>
    </w:p>
    <w:p w14:paraId="6C4C1786" w14:textId="77777777" w:rsidR="00BB72ED" w:rsidRDefault="00BB72ED" w:rsidP="00BB72ED">
      <w:pPr>
        <w:pStyle w:val="Bibliography"/>
      </w:pPr>
      <w:r>
        <w:t xml:space="preserve">Londoño-Vélez, J. (2022). The impact of diversity on perceptions of income distribution and preferences for redistribution. </w:t>
      </w:r>
      <w:r>
        <w:rPr>
          <w:i/>
          <w:iCs/>
        </w:rPr>
        <w:t>Journal of Public Economics</w:t>
      </w:r>
      <w:r>
        <w:t xml:space="preserve">, </w:t>
      </w:r>
      <w:r>
        <w:rPr>
          <w:i/>
          <w:iCs/>
        </w:rPr>
        <w:t>214</w:t>
      </w:r>
      <w:r>
        <w:t>, 104732.</w:t>
      </w:r>
    </w:p>
    <w:p w14:paraId="3E2F70DB" w14:textId="77777777" w:rsidR="00BB72ED" w:rsidRDefault="00BB72ED" w:rsidP="00BB72ED">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3D096118" w14:textId="77777777" w:rsidR="00BB72ED" w:rsidRDefault="00BB72ED" w:rsidP="00BB72ED">
      <w:pPr>
        <w:pStyle w:val="Bibliography"/>
      </w:pPr>
      <w:r>
        <w:t xml:space="preserve">McCall, L., Burk, D., Laperrière, M., &amp; Richeson, J. A. (2017). Exposure to Rising Inequality Shapes Americans’ Opportunity Beliefs and Policy Support. </w:t>
      </w:r>
      <w:r>
        <w:rPr>
          <w:i/>
          <w:iCs/>
        </w:rPr>
        <w:t>Proceedings of the National Academy of Sciences</w:t>
      </w:r>
      <w:r>
        <w:t>, 201706253.</w:t>
      </w:r>
    </w:p>
    <w:p w14:paraId="2BDE9FE6" w14:textId="77777777" w:rsidR="00BB72ED" w:rsidRDefault="00BB72ED" w:rsidP="00BB72ED">
      <w:pPr>
        <w:pStyle w:val="Bibliography"/>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16A90DA7" w14:textId="77777777" w:rsidR="00BB72ED" w:rsidRDefault="00BB72ED" w:rsidP="00BB72ED">
      <w:pPr>
        <w:pStyle w:val="Bibliography"/>
      </w:pPr>
      <w:r>
        <w:t xml:space="preserve">Osberg, L., &amp; Smeeding, T. (2006). “Fair” Inequality? Attitudes toward Pay Differentials: The United States in Comparative Perspective. </w:t>
      </w:r>
      <w:r>
        <w:rPr>
          <w:i/>
          <w:iCs/>
        </w:rPr>
        <w:t>American Sociological Review</w:t>
      </w:r>
      <w:r>
        <w:t xml:space="preserve">, </w:t>
      </w:r>
      <w:r>
        <w:rPr>
          <w:i/>
          <w:iCs/>
        </w:rPr>
        <w:t>71</w:t>
      </w:r>
      <w:r>
        <w:t>, 450–473.</w:t>
      </w:r>
    </w:p>
    <w:p w14:paraId="6E7D8400" w14:textId="77777777" w:rsidR="00BB72ED" w:rsidRDefault="00BB72ED" w:rsidP="00BB72ED">
      <w:pPr>
        <w:pStyle w:val="Bibliography"/>
      </w:pPr>
      <w:r>
        <w:t xml:space="preserve">Otero, G., &amp; Mendoza, M. (2023). The Power of Diversity: Class, Networks and Attitudes Towards Inequality. </w:t>
      </w:r>
      <w:r>
        <w:rPr>
          <w:i/>
          <w:iCs/>
        </w:rPr>
        <w:t>Sociology</w:t>
      </w:r>
      <w:r>
        <w:t>, 00380385231217625.</w:t>
      </w:r>
    </w:p>
    <w:p w14:paraId="603DE703" w14:textId="77777777" w:rsidR="00BB72ED" w:rsidRDefault="00BB72ED" w:rsidP="00BB72ED">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41D45766" w14:textId="77777777" w:rsidR="00BB72ED" w:rsidRDefault="00BB72ED" w:rsidP="00BB72ED">
      <w:pPr>
        <w:pStyle w:val="Bibliography"/>
      </w:pPr>
      <w:r>
        <w:t xml:space="preserve">Reche, E., König, H.-H., &amp; Hajek, A. (2019). Income, Self-Rated Health, and Morbidity. A Systematic Review of Longitudinal Studies. </w:t>
      </w:r>
      <w:r>
        <w:rPr>
          <w:i/>
          <w:iCs/>
        </w:rPr>
        <w:t>International Journal of Environmental Research and Public Health</w:t>
      </w:r>
      <w:r>
        <w:t xml:space="preserve">, </w:t>
      </w:r>
      <w:r>
        <w:rPr>
          <w:i/>
          <w:iCs/>
        </w:rPr>
        <w:t>16</w:t>
      </w:r>
      <w:r>
        <w:t>, 2884.</w:t>
      </w:r>
    </w:p>
    <w:p w14:paraId="0A29C0D2" w14:textId="77777777" w:rsidR="00BB72ED" w:rsidRPr="00D91986" w:rsidRDefault="00BB72ED" w:rsidP="00BB72ED">
      <w:pPr>
        <w:pStyle w:val="Bibliography"/>
        <w:rPr>
          <w:lang w:val="es-CL"/>
        </w:rPr>
      </w:pPr>
      <w:r w:rsidRPr="00D91986">
        <w:rPr>
          <w:lang w:val="es-CL"/>
        </w:rPr>
        <w:t xml:space="preserve">Rodríguez Weber, J. E. (2017). </w:t>
      </w:r>
      <w:r w:rsidRPr="00D91986">
        <w:rPr>
          <w:i/>
          <w:iCs/>
          <w:lang w:val="es-CL"/>
        </w:rPr>
        <w:t>Desarrollo y desigualdad en Chile (1850-2009): Historia de su economía política</w:t>
      </w:r>
      <w:r w:rsidRPr="00D91986">
        <w:rPr>
          <w:lang w:val="es-CL"/>
        </w:rPr>
        <w:t>.</w:t>
      </w:r>
    </w:p>
    <w:p w14:paraId="7ED6E6D1" w14:textId="77777777" w:rsidR="00BB72ED" w:rsidRDefault="00BB72ED" w:rsidP="00BB72ED">
      <w:pPr>
        <w:pStyle w:val="Bibliography"/>
      </w:pPr>
      <w:r>
        <w:t xml:space="preserve">Rueda, D., &amp; Stegmueller, D. (2019). </w:t>
      </w:r>
      <w:r>
        <w:rPr>
          <w:i/>
          <w:iCs/>
        </w:rPr>
        <w:t>Who Wants What?: Redistribution Preferences in Comparative Perspective</w:t>
      </w:r>
      <w:r>
        <w:t xml:space="preserve"> (1st ed.). Cambridge University Press.</w:t>
      </w:r>
    </w:p>
    <w:p w14:paraId="1561D86A" w14:textId="77777777" w:rsidR="00BB72ED" w:rsidRDefault="00BB72ED" w:rsidP="00BB72ED">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65B810FB" w14:textId="77777777" w:rsidR="00BB72ED" w:rsidRDefault="00BB72ED" w:rsidP="00BB72ED">
      <w:pPr>
        <w:pStyle w:val="Bibliography"/>
      </w:pPr>
      <w:r>
        <w:t xml:space="preserve">Sapin, M., Joye, D., &amp; Wolf, C. (2020). The ISSP 2017 social networks and social resources module. </w:t>
      </w:r>
      <w:r>
        <w:rPr>
          <w:i/>
          <w:iCs/>
        </w:rPr>
        <w:t>International Journal of Sociology</w:t>
      </w:r>
      <w:r>
        <w:t xml:space="preserve">, </w:t>
      </w:r>
      <w:r>
        <w:rPr>
          <w:i/>
          <w:iCs/>
        </w:rPr>
        <w:t>50</w:t>
      </w:r>
      <w:r>
        <w:t>, 1–25.</w:t>
      </w:r>
    </w:p>
    <w:p w14:paraId="6170490B" w14:textId="77777777" w:rsidR="00BB72ED" w:rsidRDefault="00BB72ED" w:rsidP="00BB72ED">
      <w:pPr>
        <w:pStyle w:val="Bibliography"/>
      </w:pPr>
      <w:r>
        <w:t xml:space="preserve">Somma, N. M., Bargsted, M., Disi Pavlic, R., &amp; Medel, R. M. (2021). No water in the oasis: The Chilean Spring of 2019–2020. </w:t>
      </w:r>
      <w:r>
        <w:rPr>
          <w:i/>
          <w:iCs/>
        </w:rPr>
        <w:t>Social Movement Studies</w:t>
      </w:r>
      <w:r>
        <w:t xml:space="preserve">, </w:t>
      </w:r>
      <w:r>
        <w:rPr>
          <w:i/>
          <w:iCs/>
        </w:rPr>
        <w:t>20</w:t>
      </w:r>
      <w:r>
        <w:t>, 495–502.</w:t>
      </w:r>
    </w:p>
    <w:p w14:paraId="2BAF1F5C" w14:textId="77777777" w:rsidR="00BB72ED" w:rsidRDefault="00BB72ED" w:rsidP="00BB72ED">
      <w:pPr>
        <w:pStyle w:val="Bibliography"/>
      </w:pPr>
      <w:r>
        <w:t xml:space="preserve">Stegmueller, D. (2013). Modeling Dynamic Preferences: A Bayesian Robust Dynamic Latent Ordered Probit Model. </w:t>
      </w:r>
      <w:r>
        <w:rPr>
          <w:i/>
          <w:iCs/>
        </w:rPr>
        <w:t>Political Analysis</w:t>
      </w:r>
      <w:r>
        <w:t xml:space="preserve">, </w:t>
      </w:r>
      <w:r>
        <w:rPr>
          <w:i/>
          <w:iCs/>
        </w:rPr>
        <w:t>21</w:t>
      </w:r>
      <w:r>
        <w:t>, 314–333.</w:t>
      </w:r>
    </w:p>
    <w:p w14:paraId="7852E9A1" w14:textId="77777777" w:rsidR="00BB72ED" w:rsidRDefault="00BB72ED" w:rsidP="00BB72ED">
      <w:pPr>
        <w:pStyle w:val="Bibliography"/>
      </w:pPr>
      <w:r>
        <w:t xml:space="preserve">Svallfors, S. (2006). </w:t>
      </w:r>
      <w:r>
        <w:rPr>
          <w:i/>
          <w:iCs/>
        </w:rPr>
        <w:t>The moral economy of class: Class and attitudes in comparative perspective</w:t>
      </w:r>
      <w:r>
        <w:t>. Stanford University Press.</w:t>
      </w:r>
    </w:p>
    <w:p w14:paraId="1FD9C432" w14:textId="77777777" w:rsidR="00BB72ED" w:rsidRDefault="00BB72ED" w:rsidP="00BB72ED">
      <w:pPr>
        <w:pStyle w:val="Bibliography"/>
      </w:pPr>
      <w:r>
        <w:t xml:space="preserve">Svallfors, S. (2007). Class and Attitudes to Market Inequality. In S. Svallfors (Ed.), </w:t>
      </w:r>
      <w:r>
        <w:rPr>
          <w:i/>
          <w:iCs/>
        </w:rPr>
        <w:t>The Political Sociology of the Welfare State</w:t>
      </w:r>
      <w:r>
        <w:t xml:space="preserve"> (pp. 189–222). Stanford University Press.</w:t>
      </w:r>
    </w:p>
    <w:p w14:paraId="00486BA3" w14:textId="77777777" w:rsidR="00BB72ED" w:rsidRDefault="00BB72ED" w:rsidP="00BB72ED">
      <w:pPr>
        <w:pStyle w:val="Bibliography"/>
      </w:pPr>
      <w:r>
        <w:t xml:space="preserve">Vargas Salfate, S., &amp; Stern, C. (2023). Is contact among social class groups associated with legitimation of inequality? An examination across 28 countries. </w:t>
      </w:r>
      <w:r>
        <w:rPr>
          <w:i/>
          <w:iCs/>
        </w:rPr>
        <w:t>The British Journal of Social Psychology</w:t>
      </w:r>
      <w:r>
        <w:t>. https://doi.org/10.1111/bjso.12692</w:t>
      </w:r>
    </w:p>
    <w:p w14:paraId="75560BE7" w14:textId="77777777" w:rsidR="00BB72ED" w:rsidRDefault="00BB72ED" w:rsidP="00BB72ED">
      <w:pPr>
        <w:pStyle w:val="Bibliography"/>
      </w:pPr>
      <w:r w:rsidRPr="00D91986">
        <w:rPr>
          <w:lang w:val="de-DE"/>
        </w:rPr>
        <w:lastRenderedPageBreak/>
        <w:t xml:space="preserve">von dem Knesebeck, O., Vonneilich, N., &amp; Kim, T. J. (2016). </w:t>
      </w:r>
      <w:r>
        <w:t xml:space="preserve">Are health care inequalities unfair? A study on public attitudes in 23 countries. </w:t>
      </w:r>
      <w:r>
        <w:rPr>
          <w:i/>
          <w:iCs/>
        </w:rPr>
        <w:t>International Journal for Equity in Health</w:t>
      </w:r>
      <w:r>
        <w:t xml:space="preserve">, </w:t>
      </w:r>
      <w:r>
        <w:rPr>
          <w:i/>
          <w:iCs/>
        </w:rPr>
        <w:t>15</w:t>
      </w:r>
      <w:r>
        <w:t>, 61.</w:t>
      </w:r>
    </w:p>
    <w:p w14:paraId="011385E6" w14:textId="77777777" w:rsidR="00BB72ED" w:rsidRDefault="00BB72ED" w:rsidP="00BB72ED">
      <w:pPr>
        <w:pStyle w:val="Bibliography"/>
      </w:pPr>
      <w:r>
        <w:t xml:space="preserve">Wegener, B. (1987). The Illusion of Distributive Justice. </w:t>
      </w:r>
      <w:r>
        <w:rPr>
          <w:i/>
          <w:iCs/>
        </w:rPr>
        <w:t>European Sociological Review</w:t>
      </w:r>
      <w:r>
        <w:t xml:space="preserve">, </w:t>
      </w:r>
      <w:r>
        <w:rPr>
          <w:i/>
          <w:iCs/>
        </w:rPr>
        <w:t>3</w:t>
      </w:r>
      <w:r>
        <w:t>, 1–13. JSTOR.</w:t>
      </w:r>
    </w:p>
    <w:p w14:paraId="7AB5F9FB" w14:textId="478946B6" w:rsidR="00BF68E9" w:rsidRPr="00BF68E9" w:rsidRDefault="00BF68E9" w:rsidP="00BF68E9">
      <w:pPr>
        <w:rPr>
          <w:lang w:val="en-US"/>
        </w:rPr>
      </w:pPr>
      <w:r w:rsidRPr="00654D89">
        <w:rPr>
          <w:lang w:val="en-US"/>
        </w:rPr>
        <w:fldChar w:fldCharType="end"/>
      </w:r>
    </w:p>
    <w:sectPr w:rsidR="00BF68E9" w:rsidRPr="00BF68E9" w:rsidSect="00DE63EB">
      <w:headerReference w:type="default" r:id="rId12"/>
      <w:footerReference w:type="default" r:id="rId13"/>
      <w:pgSz w:w="11906" w:h="16838" w:code="9"/>
      <w:pgMar w:top="1417" w:right="1701" w:bottom="1417" w:left="1701"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ulio César Iturra Sanhueza" w:date="2024-11-11T10:50:00Z" w:initials="JI">
    <w:p w14:paraId="42510CCF" w14:textId="77777777" w:rsidR="008F1F86" w:rsidRDefault="008F1F86" w:rsidP="008F1F86">
      <w:pPr>
        <w:pStyle w:val="CommentText"/>
        <w:jc w:val="left"/>
      </w:pPr>
      <w:r>
        <w:rPr>
          <w:rStyle w:val="CommentReference"/>
        </w:rPr>
        <w:annotationRef/>
      </w:r>
      <w:r w:rsidRPr="009B5AD9">
        <w:rPr>
          <w:lang w:val="es-CL"/>
        </w:rPr>
        <w:t>Estudios en Brechas salariales</w:t>
      </w:r>
    </w:p>
  </w:comment>
  <w:comment w:id="4" w:author="Julio César Iturra Sanhueza" w:date="2024-11-13T21:50:00Z" w:initials="JI">
    <w:p w14:paraId="5FCF173B" w14:textId="77777777" w:rsidR="009265D9" w:rsidRDefault="005E320B" w:rsidP="009265D9">
      <w:pPr>
        <w:pStyle w:val="CommentText"/>
        <w:jc w:val="left"/>
      </w:pPr>
      <w:r>
        <w:rPr>
          <w:rStyle w:val="CommentReference"/>
        </w:rPr>
        <w:annotationRef/>
      </w:r>
      <w:r w:rsidR="009265D9">
        <w:rPr>
          <w:lang w:val="es-CL"/>
        </w:rPr>
        <w:t>[Paragraph 1 cross-sectional evidence]</w:t>
      </w:r>
    </w:p>
  </w:comment>
  <w:comment w:id="5" w:author="Julio César Iturra Sanhueza" w:date="2024-11-11T14:50:00Z" w:initials="JI">
    <w:p w14:paraId="23B9DC36" w14:textId="7786A11E" w:rsidR="008218FB" w:rsidRPr="009B5AD9" w:rsidRDefault="008218FB" w:rsidP="008218FB">
      <w:pPr>
        <w:pStyle w:val="CommentText"/>
        <w:jc w:val="left"/>
        <w:rPr>
          <w:lang w:val="en-US"/>
        </w:rPr>
      </w:pPr>
      <w:r>
        <w:rPr>
          <w:rStyle w:val="CommentReference"/>
        </w:rPr>
        <w:annotationRef/>
      </w:r>
      <w:r>
        <w:rPr>
          <w:lang w:val="en-US"/>
        </w:rPr>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3695C9FC" w14:textId="77777777" w:rsidR="008218FB" w:rsidRPr="009B5AD9" w:rsidRDefault="008218FB" w:rsidP="008218FB">
      <w:pPr>
        <w:pStyle w:val="CommentText"/>
        <w:jc w:val="left"/>
        <w:rPr>
          <w:lang w:val="en-US"/>
        </w:rPr>
      </w:pPr>
      <w:r>
        <w:rPr>
          <w:lang w:val="en-US"/>
        </w:rPr>
        <w:t>"et such market-based provision provides no insurance against poverty—a fact that shores up support for a supplementary low-cost public scheme." (Busemeyer y Iversen, 2020, p. 673)</w:t>
      </w:r>
    </w:p>
  </w:comment>
  <w:comment w:id="6" w:author="Julio César Iturra Sanhueza" w:date="2024-11-13T21:49:00Z" w:initials="JI">
    <w:p w14:paraId="0BA38BC8" w14:textId="77777777" w:rsidR="009265D9" w:rsidRDefault="00207D22" w:rsidP="009265D9">
      <w:pPr>
        <w:pStyle w:val="CommentText"/>
        <w:jc w:val="left"/>
      </w:pPr>
      <w:r>
        <w:rPr>
          <w:rStyle w:val="CommentReference"/>
        </w:rPr>
        <w:annotationRef/>
      </w:r>
      <w:r w:rsidR="009265D9">
        <w:t xml:space="preserve">[Paragraph 2 longitudinal evidence] [Paragraph 2 longitudinal evidence] </w:t>
      </w:r>
    </w:p>
  </w:comment>
  <w:comment w:id="7" w:author="Julio César Iturra Sanhueza" w:date="2024-12-05T11:15:00Z" w:initials="JI">
    <w:p w14:paraId="33ECC339" w14:textId="409DAF74" w:rsidR="00CF122D" w:rsidRDefault="00CF122D" w:rsidP="00CF122D">
      <w:pPr>
        <w:pStyle w:val="CommentText"/>
        <w:jc w:val="left"/>
      </w:pPr>
      <w:r>
        <w:rPr>
          <w:rStyle w:val="CommentReference"/>
        </w:rPr>
        <w:annotationRef/>
      </w:r>
      <w:r>
        <w:t>"literature provides two types of theories that link class experiences to political attitudes, but we have not tested which of these is at work: some theories suggests that “making experiences” in a class socializes/acculturates people toward the values in that class while other theories suggest that “gaining experiences” in a class provides people with information about their long-term socio-economic position, allowing them to align their economic interests and economic values more closely." (Helgason y Rehm, 2024, p. 13)</w:t>
      </w:r>
    </w:p>
    <w:p w14:paraId="1D0A2033" w14:textId="77777777" w:rsidR="00CF122D" w:rsidRDefault="00CF122D" w:rsidP="00CF122D">
      <w:pPr>
        <w:pStyle w:val="CommentText"/>
        <w:jc w:val="left"/>
      </w:pPr>
      <w:r>
        <w:t>"differences in preferences based on social mobility would lend further support for a (re)socialization effect of class" (Ares, 2020, p. 11)</w:t>
      </w:r>
    </w:p>
    <w:p w14:paraId="28820ABD" w14:textId="77777777" w:rsidR="00CF122D" w:rsidRDefault="00CF122D" w:rsidP="00CF122D">
      <w:pPr>
        <w:pStyle w:val="CommentText"/>
        <w:jc w:val="left"/>
      </w:pPr>
      <w:r>
        <w:t>"Because of the changes that class mobility entails—such as the economic resources and risk associated with the new class location, the kind of skills at use in the new work sphere, as well as the networks and interactions established around it—I expect mobile respondents to adapt their economic preferences in line with their class of destination (i.e. the one they are entering)" (Ares, 2020, p. 11)</w:t>
      </w:r>
    </w:p>
    <w:p w14:paraId="28B9AEAB" w14:textId="77777777" w:rsidR="00CF122D" w:rsidRDefault="00CF122D" w:rsidP="00CF122D">
      <w:pPr>
        <w:pStyle w:val="CommentText"/>
        <w:jc w:val="left"/>
      </w:pPr>
      <w:r>
        <w:t>"Mobile individuals are likely to retain contact and exposure to the networks and culture of their class of origin while, simultaneously, being exposed to the experiences and interactions established in the new class. Hence, networks and values represent a source of stability for preferences (Weakliem, 1992)." (Ares, 2020, p. 12)</w:t>
      </w:r>
    </w:p>
  </w:comment>
  <w:comment w:id="8" w:author="Julio César Iturra Sanhueza" w:date="2024-11-18T10:59:00Z" w:initials="JI">
    <w:p w14:paraId="18838965" w14:textId="567B6B53" w:rsidR="00D67BF3" w:rsidRPr="009B5AD9" w:rsidRDefault="00D67BF3" w:rsidP="00D67BF3">
      <w:pPr>
        <w:pStyle w:val="CommentText"/>
        <w:jc w:val="left"/>
        <w:rPr>
          <w:lang w:val="de-DE"/>
        </w:rPr>
      </w:pPr>
      <w:r>
        <w:rPr>
          <w:rStyle w:val="CommentReference"/>
        </w:rPr>
        <w:annotationRef/>
      </w:r>
      <w:r w:rsidRPr="009B5AD9">
        <w:rPr>
          <w:lang w:val="en-US"/>
        </w:rPr>
        <w:t xml:space="preserve">This is in line with Paskov (Europe) and Lee (US). </w:t>
      </w:r>
      <w:r w:rsidRPr="009B5AD9">
        <w:rPr>
          <w:lang w:val="de-DE"/>
        </w:rPr>
        <w:t>Also, Edlund (2003)</w:t>
      </w:r>
    </w:p>
  </w:comment>
  <w:comment w:id="11" w:author="Julio César Iturra Sanhueza" w:date="2024-10-20T15:14:00Z" w:initials="">
    <w:p w14:paraId="15237464" w14:textId="50826652" w:rsidR="002632A2" w:rsidRPr="009B5AD9" w:rsidRDefault="00606669">
      <w:pPr>
        <w:widowControl w:val="0"/>
        <w:pBdr>
          <w:top w:val="nil"/>
          <w:left w:val="nil"/>
          <w:bottom w:val="nil"/>
          <w:right w:val="nil"/>
          <w:between w:val="nil"/>
        </w:pBdr>
        <w:spacing w:before="0" w:after="0"/>
        <w:jc w:val="left"/>
        <w:rPr>
          <w:color w:val="000000"/>
          <w:sz w:val="22"/>
          <w:szCs w:val="22"/>
          <w:lang w:val="de-DE"/>
        </w:rPr>
      </w:pPr>
      <w:r w:rsidRPr="009B5AD9">
        <w:rPr>
          <w:color w:val="000000"/>
          <w:sz w:val="22"/>
          <w:szCs w:val="22"/>
          <w:lang w:val="de-DE"/>
        </w:rPr>
        <w:t>https://strengejacke.github.io/mixed-models-snippets/random-effects-within-between-effects-model.html</w:t>
      </w:r>
    </w:p>
  </w:comment>
  <w:comment w:id="13" w:author="Iturra, Julio" w:date="2024-11-12T14:22:00Z" w:initials="JI">
    <w:p w14:paraId="1B85231A" w14:textId="77777777" w:rsidR="00CA6EC0" w:rsidRPr="009B5AD9" w:rsidRDefault="00CA6EC0" w:rsidP="00CA6EC0">
      <w:pPr>
        <w:pStyle w:val="CommentText"/>
        <w:jc w:val="left"/>
        <w:rPr>
          <w:lang w:val="en-US"/>
        </w:rPr>
      </w:pPr>
      <w:r>
        <w:rPr>
          <w:rStyle w:val="CommentReference"/>
        </w:rPr>
        <w:annotationRef/>
      </w:r>
      <w:r>
        <w:rPr>
          <w:lang w:val="en-US"/>
        </w:rPr>
        <w:t xml:space="preserve">The last wave of the ELSOC will be available in the following months, therefore I expect to be able to use it in the paper. </w:t>
      </w:r>
    </w:p>
  </w:comment>
  <w:comment w:id="16" w:author="Julio César Iturra Sanhueza" w:date="2024-11-25T15:02:00Z" w:initials="JI">
    <w:p w14:paraId="7C28739A" w14:textId="70C013FF" w:rsidR="008D0936" w:rsidRPr="008D0936" w:rsidRDefault="008D0936" w:rsidP="008D0936">
      <w:pPr>
        <w:pStyle w:val="NormalWeb"/>
        <w:rPr>
          <w:lang w:val="en-US"/>
        </w:rPr>
      </w:pPr>
      <w:r>
        <w:rPr>
          <w:rStyle w:val="CommentReference"/>
        </w:rPr>
        <w:annotationRef/>
      </w:r>
      <w:r w:rsidRPr="00730FD9">
        <w:rPr>
          <w:rStyle w:val="highlight"/>
          <w:lang w:val="en-US"/>
        </w:rPr>
        <w:t>"Since income is a post-treatment variable – it results from class mobility – we argue that it should not be included in the main specifications."</w:t>
      </w:r>
      <w:r w:rsidRPr="00730FD9">
        <w:rPr>
          <w:lang w:val="en-US"/>
        </w:rPr>
        <w:t xml:space="preserve"> </w:t>
      </w:r>
      <w:r w:rsidRPr="009B5AD9">
        <w:rPr>
          <w:lang w:val="en-US"/>
        </w:rPr>
        <w:t xml:space="preserve"> </w:t>
      </w:r>
    </w:p>
  </w:comment>
  <w:comment w:id="17" w:author="Iturra, Julio" w:date="2024-11-26T16:46:00Z" w:initials="JI">
    <w:p w14:paraId="60F4DED7" w14:textId="77777777" w:rsidR="00B849BF" w:rsidRDefault="00B849BF" w:rsidP="00B849BF">
      <w:pPr>
        <w:pStyle w:val="CommentText"/>
        <w:jc w:val="left"/>
      </w:pPr>
      <w:r>
        <w:rPr>
          <w:rStyle w:val="CommentReference"/>
        </w:rPr>
        <w:annotationRef/>
      </w:r>
      <w:r>
        <w:rPr>
          <w:lang w:val="es-CL"/>
        </w:rPr>
        <w:t>“I do not include additional variables as controls to avoid including bad controls (i.e. mediators in the association between class mobility and preferences) (Angrist &amp; Pischke, 2009).” (Ares, 2020, p. 20)</w:t>
      </w:r>
    </w:p>
  </w:comment>
  <w:comment w:id="20" w:author="Julio César Iturra Sanhueza" w:date="2024-12-05T19:08:00Z" w:initials="JI">
    <w:p w14:paraId="23CBBD63" w14:textId="77777777" w:rsidR="00635116" w:rsidRDefault="00635116" w:rsidP="00635116">
      <w:pPr>
        <w:pStyle w:val="CommentText"/>
        <w:jc w:val="left"/>
      </w:pPr>
      <w:r>
        <w:rPr>
          <w:rStyle w:val="CommentReference"/>
        </w:rPr>
        <w:annotationRef/>
      </w:r>
      <w:r>
        <w:rPr>
          <w:lang w:val="es-CL"/>
        </w:rPr>
        <w:t>Models 3 to 4 are robustness checks, I plan to include them in the supplementary materials.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510CCF" w15:done="1"/>
  <w15:commentEx w15:paraId="5FCF173B" w15:done="0"/>
  <w15:commentEx w15:paraId="3695C9FC" w15:done="0"/>
  <w15:commentEx w15:paraId="0BA38BC8" w15:done="0"/>
  <w15:commentEx w15:paraId="28B9AEAB" w15:done="0"/>
  <w15:commentEx w15:paraId="18838965" w15:done="0"/>
  <w15:commentEx w15:paraId="15237464" w15:done="0"/>
  <w15:commentEx w15:paraId="1B85231A" w15:done="1"/>
  <w15:commentEx w15:paraId="7C28739A" w15:done="0"/>
  <w15:commentEx w15:paraId="60F4DED7" w15:paraIdParent="7C28739A" w15:done="0"/>
  <w15:commentEx w15:paraId="23CBB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34E5F2" w16cex:dateUtc="2024-11-11T09:50:00Z"/>
  <w16cex:commentExtensible w16cex:durableId="16CAA603" w16cex:dateUtc="2024-11-13T20:50:00Z"/>
  <w16cex:commentExtensible w16cex:durableId="3401A34D" w16cex:dateUtc="2024-11-11T13:50:00Z"/>
  <w16cex:commentExtensible w16cex:durableId="5EE522BA" w16cex:dateUtc="2024-11-13T20:49:00Z"/>
  <w16cex:commentExtensible w16cex:durableId="201FAA23" w16cex:dateUtc="2024-12-05T10:15:00Z"/>
  <w16cex:commentExtensible w16cex:durableId="0F69BEED" w16cex:dateUtc="2024-11-18T09:59:00Z"/>
  <w16cex:commentExtensible w16cex:durableId="4C0E579B" w16cex:dateUtc="2024-11-12T13:22:00Z"/>
  <w16cex:commentExtensible w16cex:durableId="235348BC" w16cex:dateUtc="2024-11-25T14:02:00Z"/>
  <w16cex:commentExtensible w16cex:durableId="311BFFF7" w16cex:dateUtc="2024-11-26T15:46:00Z"/>
  <w16cex:commentExtensible w16cex:durableId="66F80A10" w16cex:dateUtc="2024-12-05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510CCF" w16cid:durableId="0134E5F2"/>
  <w16cid:commentId w16cid:paraId="5FCF173B" w16cid:durableId="16CAA603"/>
  <w16cid:commentId w16cid:paraId="3695C9FC" w16cid:durableId="3401A34D"/>
  <w16cid:commentId w16cid:paraId="0BA38BC8" w16cid:durableId="5EE522BA"/>
  <w16cid:commentId w16cid:paraId="28B9AEAB" w16cid:durableId="201FAA23"/>
  <w16cid:commentId w16cid:paraId="18838965" w16cid:durableId="0F69BEED"/>
  <w16cid:commentId w16cid:paraId="15237464" w16cid:durableId="3276702B"/>
  <w16cid:commentId w16cid:paraId="1B85231A" w16cid:durableId="4C0E579B"/>
  <w16cid:commentId w16cid:paraId="7C28739A" w16cid:durableId="235348BC"/>
  <w16cid:commentId w16cid:paraId="60F4DED7" w16cid:durableId="311BFFF7"/>
  <w16cid:commentId w16cid:paraId="23CBBD63" w16cid:durableId="66F80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B7DE2" w14:textId="77777777" w:rsidR="005622FC" w:rsidRDefault="005622FC" w:rsidP="0099255D">
      <w:pPr>
        <w:spacing w:before="0" w:after="0"/>
      </w:pPr>
      <w:r>
        <w:separator/>
      </w:r>
    </w:p>
  </w:endnote>
  <w:endnote w:type="continuationSeparator" w:id="0">
    <w:p w14:paraId="4120BBD3" w14:textId="77777777" w:rsidR="005622FC" w:rsidRDefault="005622FC" w:rsidP="0099255D">
      <w:pPr>
        <w:spacing w:before="0" w:after="0"/>
      </w:pPr>
      <w:r>
        <w:continuationSeparator/>
      </w:r>
    </w:p>
  </w:endnote>
  <w:endnote w:type="continuationNotice" w:id="1">
    <w:p w14:paraId="652126B8" w14:textId="77777777" w:rsidR="005622FC" w:rsidRDefault="005622F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674451"/>
      <w:docPartObj>
        <w:docPartGallery w:val="Page Numbers (Bottom of Page)"/>
        <w:docPartUnique/>
      </w:docPartObj>
    </w:sdtPr>
    <w:sdtEndPr>
      <w:rPr>
        <w:noProof/>
      </w:rPr>
    </w:sdtEndPr>
    <w:sdtContent>
      <w:p w14:paraId="50561842" w14:textId="07F52761" w:rsidR="0099255D" w:rsidRDefault="0099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9E6E1" w14:textId="77777777" w:rsidR="0099255D"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92F54" w14:textId="77777777" w:rsidR="005622FC" w:rsidRDefault="005622FC" w:rsidP="0099255D">
      <w:pPr>
        <w:spacing w:before="0" w:after="0"/>
      </w:pPr>
      <w:r>
        <w:separator/>
      </w:r>
    </w:p>
  </w:footnote>
  <w:footnote w:type="continuationSeparator" w:id="0">
    <w:p w14:paraId="0A8410F7" w14:textId="77777777" w:rsidR="005622FC" w:rsidRDefault="005622FC" w:rsidP="0099255D">
      <w:pPr>
        <w:spacing w:before="0" w:after="0"/>
      </w:pPr>
      <w:r>
        <w:continuationSeparator/>
      </w:r>
    </w:p>
  </w:footnote>
  <w:footnote w:type="continuationNotice" w:id="1">
    <w:p w14:paraId="0D61BE5B" w14:textId="77777777" w:rsidR="005622FC" w:rsidRDefault="005622FC">
      <w:pPr>
        <w:spacing w:before="0" w:after="0"/>
      </w:pPr>
    </w:p>
  </w:footnote>
  <w:footnote w:id="2">
    <w:p w14:paraId="14E717C3" w14:textId="515B832E" w:rsidR="005679DD" w:rsidRPr="00274F95" w:rsidRDefault="005679DD">
      <w:pPr>
        <w:pStyle w:val="FootnoteText"/>
        <w:rPr>
          <w:lang w:val="en-US"/>
        </w:rPr>
      </w:pPr>
      <w:r>
        <w:rPr>
          <w:rStyle w:val="FootnoteReference"/>
        </w:rPr>
        <w:footnoteRef/>
      </w:r>
      <w:r w:rsidRPr="005679DD">
        <w:rPr>
          <w:lang w:val="en-US"/>
        </w:rPr>
        <w:t xml:space="preserve"> </w:t>
      </w:r>
      <w:r w:rsidR="00CB0E8B">
        <w:rPr>
          <w:lang w:val="en-US"/>
        </w:rPr>
        <w:t xml:space="preserve">Between 2019 and 2020, the survey application method exceptionally transitioned from computer-assisted face-to-face interviews (CAPI) to telephone surveys (CATI). As a result, the main dependent variable, market justice preferences, was not included in 2021. Therefore, what is referred to as </w:t>
      </w:r>
      <w:r w:rsidR="00471F1F">
        <w:rPr>
          <w:lang w:val="en-US"/>
        </w:rPr>
        <w:t>“</w:t>
      </w:r>
      <w:r w:rsidR="00CB0E8B">
        <w:rPr>
          <w:lang w:val="en-US"/>
        </w:rPr>
        <w:t>Time 3</w:t>
      </w:r>
      <w:r w:rsidR="00471F1F">
        <w:rPr>
          <w:lang w:val="en-US"/>
        </w:rPr>
        <w:t>”</w:t>
      </w:r>
      <w:r w:rsidR="00CB0E8B">
        <w:rPr>
          <w:lang w:val="en-US"/>
        </w:rPr>
        <w:t xml:space="preserve"> uses the attitudinal variable measured in 2022. This adjustment does not alter the temporal order between the main independent variable</w:t>
      </w:r>
      <w:r w:rsidR="00EF360D">
        <w:rPr>
          <w:lang w:val="en-US"/>
        </w:rPr>
        <w:t>s</w:t>
      </w:r>
      <w:r w:rsidR="00CB0E8B">
        <w:rPr>
          <w:lang w:val="en-US"/>
        </w:rPr>
        <w:t xml:space="preserve"> and the outcome. Analyses that exclude Time 3 yield similar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49768" w14:textId="094725FB" w:rsidR="0099255D" w:rsidRPr="00FE71D2" w:rsidRDefault="005846DE">
    <w:pPr>
      <w:pStyle w:val="Header"/>
      <w:rPr>
        <w:lang w:val="es-CL"/>
      </w:rPr>
    </w:pPr>
    <w:proofErr w:type="spellStart"/>
    <w:r>
      <w:rPr>
        <w:lang w:val="es-CL"/>
      </w:rPr>
      <w:t>Paper</w:t>
    </w:r>
    <w:proofErr w:type="spellEnd"/>
    <w:r>
      <w:rPr>
        <w:lang w:val="es-CL"/>
      </w:rPr>
      <w:t xml:space="preserve"> Draft</w:t>
    </w:r>
    <w:r w:rsidR="003854A5">
      <w:rPr>
        <w:lang w:val="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04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tKgFALYLy60tAAAA"/>
  </w:docVars>
  <w:rsids>
    <w:rsidRoot w:val="002632A2"/>
    <w:rsid w:val="00002025"/>
    <w:rsid w:val="00002155"/>
    <w:rsid w:val="000046DC"/>
    <w:rsid w:val="00006784"/>
    <w:rsid w:val="00006927"/>
    <w:rsid w:val="000076F5"/>
    <w:rsid w:val="0001028D"/>
    <w:rsid w:val="00011AE4"/>
    <w:rsid w:val="000134E6"/>
    <w:rsid w:val="00013C34"/>
    <w:rsid w:val="000142D1"/>
    <w:rsid w:val="0001471D"/>
    <w:rsid w:val="00014B45"/>
    <w:rsid w:val="00015626"/>
    <w:rsid w:val="00017BC6"/>
    <w:rsid w:val="00022702"/>
    <w:rsid w:val="00022BDF"/>
    <w:rsid w:val="00023F2B"/>
    <w:rsid w:val="00024A62"/>
    <w:rsid w:val="00027E6A"/>
    <w:rsid w:val="00027ECD"/>
    <w:rsid w:val="00031718"/>
    <w:rsid w:val="0003177A"/>
    <w:rsid w:val="00034289"/>
    <w:rsid w:val="00034330"/>
    <w:rsid w:val="00035F55"/>
    <w:rsid w:val="00036797"/>
    <w:rsid w:val="000410D8"/>
    <w:rsid w:val="00042BB2"/>
    <w:rsid w:val="00045836"/>
    <w:rsid w:val="00046F0D"/>
    <w:rsid w:val="000509CE"/>
    <w:rsid w:val="00053954"/>
    <w:rsid w:val="000545C9"/>
    <w:rsid w:val="00054D93"/>
    <w:rsid w:val="00056F12"/>
    <w:rsid w:val="00057AB0"/>
    <w:rsid w:val="00057D8F"/>
    <w:rsid w:val="00061268"/>
    <w:rsid w:val="000619F9"/>
    <w:rsid w:val="00063910"/>
    <w:rsid w:val="0006570C"/>
    <w:rsid w:val="000661F3"/>
    <w:rsid w:val="00070FAC"/>
    <w:rsid w:val="00071221"/>
    <w:rsid w:val="00072371"/>
    <w:rsid w:val="0007330F"/>
    <w:rsid w:val="00073BBB"/>
    <w:rsid w:val="000753D8"/>
    <w:rsid w:val="0007624A"/>
    <w:rsid w:val="00076619"/>
    <w:rsid w:val="000767D8"/>
    <w:rsid w:val="00082B6F"/>
    <w:rsid w:val="00082D58"/>
    <w:rsid w:val="00082EF1"/>
    <w:rsid w:val="00083AFB"/>
    <w:rsid w:val="000849CF"/>
    <w:rsid w:val="00085F00"/>
    <w:rsid w:val="000870DF"/>
    <w:rsid w:val="00092924"/>
    <w:rsid w:val="00092A51"/>
    <w:rsid w:val="0009328D"/>
    <w:rsid w:val="00095572"/>
    <w:rsid w:val="000958CD"/>
    <w:rsid w:val="000966C2"/>
    <w:rsid w:val="000A2608"/>
    <w:rsid w:val="000A26CD"/>
    <w:rsid w:val="000A2856"/>
    <w:rsid w:val="000A2AB2"/>
    <w:rsid w:val="000A2C7D"/>
    <w:rsid w:val="000A44EE"/>
    <w:rsid w:val="000A6AB3"/>
    <w:rsid w:val="000A7A63"/>
    <w:rsid w:val="000A7FB1"/>
    <w:rsid w:val="000B1D98"/>
    <w:rsid w:val="000B28BB"/>
    <w:rsid w:val="000B6870"/>
    <w:rsid w:val="000B6BB8"/>
    <w:rsid w:val="000C031F"/>
    <w:rsid w:val="000C1112"/>
    <w:rsid w:val="000C2EC9"/>
    <w:rsid w:val="000C5CD3"/>
    <w:rsid w:val="000C7950"/>
    <w:rsid w:val="000D0BBB"/>
    <w:rsid w:val="000D0D5B"/>
    <w:rsid w:val="000D1F51"/>
    <w:rsid w:val="000D2A64"/>
    <w:rsid w:val="000D3C39"/>
    <w:rsid w:val="000D605F"/>
    <w:rsid w:val="000D70A9"/>
    <w:rsid w:val="000D7F32"/>
    <w:rsid w:val="000E2D9D"/>
    <w:rsid w:val="000E302E"/>
    <w:rsid w:val="000E363E"/>
    <w:rsid w:val="000E632E"/>
    <w:rsid w:val="000F0F25"/>
    <w:rsid w:val="000F129F"/>
    <w:rsid w:val="000F77AF"/>
    <w:rsid w:val="000F7FC6"/>
    <w:rsid w:val="00103676"/>
    <w:rsid w:val="00103E5D"/>
    <w:rsid w:val="001053BC"/>
    <w:rsid w:val="00106D4F"/>
    <w:rsid w:val="00107A5A"/>
    <w:rsid w:val="00107D33"/>
    <w:rsid w:val="00107EAB"/>
    <w:rsid w:val="001135AA"/>
    <w:rsid w:val="001138B5"/>
    <w:rsid w:val="00117B84"/>
    <w:rsid w:val="00120D40"/>
    <w:rsid w:val="00121DF8"/>
    <w:rsid w:val="00121EFB"/>
    <w:rsid w:val="001220B5"/>
    <w:rsid w:val="001220F1"/>
    <w:rsid w:val="00123AE4"/>
    <w:rsid w:val="0013362A"/>
    <w:rsid w:val="00135153"/>
    <w:rsid w:val="001354E0"/>
    <w:rsid w:val="00135954"/>
    <w:rsid w:val="00136E77"/>
    <w:rsid w:val="0014080A"/>
    <w:rsid w:val="00141B55"/>
    <w:rsid w:val="001422B6"/>
    <w:rsid w:val="001424D7"/>
    <w:rsid w:val="001427C0"/>
    <w:rsid w:val="00143729"/>
    <w:rsid w:val="0014648C"/>
    <w:rsid w:val="001467F4"/>
    <w:rsid w:val="00147FCE"/>
    <w:rsid w:val="00151589"/>
    <w:rsid w:val="00153285"/>
    <w:rsid w:val="001544D2"/>
    <w:rsid w:val="001546BC"/>
    <w:rsid w:val="00155FD6"/>
    <w:rsid w:val="0015640C"/>
    <w:rsid w:val="0016064F"/>
    <w:rsid w:val="001614F3"/>
    <w:rsid w:val="001634CD"/>
    <w:rsid w:val="00164119"/>
    <w:rsid w:val="00164EB2"/>
    <w:rsid w:val="0016626A"/>
    <w:rsid w:val="00166330"/>
    <w:rsid w:val="001676FE"/>
    <w:rsid w:val="00167C6A"/>
    <w:rsid w:val="00167F16"/>
    <w:rsid w:val="0017459F"/>
    <w:rsid w:val="0017553B"/>
    <w:rsid w:val="001755FE"/>
    <w:rsid w:val="00175644"/>
    <w:rsid w:val="001762E0"/>
    <w:rsid w:val="00177AC4"/>
    <w:rsid w:val="00180CDF"/>
    <w:rsid w:val="001813BE"/>
    <w:rsid w:val="0018466C"/>
    <w:rsid w:val="00186220"/>
    <w:rsid w:val="00187AC5"/>
    <w:rsid w:val="00187E5D"/>
    <w:rsid w:val="00190010"/>
    <w:rsid w:val="00191248"/>
    <w:rsid w:val="00191D70"/>
    <w:rsid w:val="001931A9"/>
    <w:rsid w:val="001A1733"/>
    <w:rsid w:val="001A1F72"/>
    <w:rsid w:val="001A31D8"/>
    <w:rsid w:val="001A3DB2"/>
    <w:rsid w:val="001A3DF2"/>
    <w:rsid w:val="001A3EA8"/>
    <w:rsid w:val="001A5417"/>
    <w:rsid w:val="001A69D9"/>
    <w:rsid w:val="001B05E5"/>
    <w:rsid w:val="001B06BE"/>
    <w:rsid w:val="001B1A85"/>
    <w:rsid w:val="001B37EE"/>
    <w:rsid w:val="001B50C3"/>
    <w:rsid w:val="001B6495"/>
    <w:rsid w:val="001B6907"/>
    <w:rsid w:val="001C03AB"/>
    <w:rsid w:val="001C1A8D"/>
    <w:rsid w:val="001C1F60"/>
    <w:rsid w:val="001C3FB7"/>
    <w:rsid w:val="001C57E5"/>
    <w:rsid w:val="001C6581"/>
    <w:rsid w:val="001C7F61"/>
    <w:rsid w:val="001D3C4C"/>
    <w:rsid w:val="001D468F"/>
    <w:rsid w:val="001D6E2C"/>
    <w:rsid w:val="001E0C2C"/>
    <w:rsid w:val="001E0D58"/>
    <w:rsid w:val="001E1FBC"/>
    <w:rsid w:val="001E4B1D"/>
    <w:rsid w:val="001E5802"/>
    <w:rsid w:val="001F070D"/>
    <w:rsid w:val="001F0F28"/>
    <w:rsid w:val="001F279D"/>
    <w:rsid w:val="001F444F"/>
    <w:rsid w:val="001F47FA"/>
    <w:rsid w:val="001F6497"/>
    <w:rsid w:val="001F65C8"/>
    <w:rsid w:val="00200B85"/>
    <w:rsid w:val="002016D8"/>
    <w:rsid w:val="00201F16"/>
    <w:rsid w:val="002026A2"/>
    <w:rsid w:val="0020342B"/>
    <w:rsid w:val="0020395C"/>
    <w:rsid w:val="00203C63"/>
    <w:rsid w:val="00204BF1"/>
    <w:rsid w:val="00205877"/>
    <w:rsid w:val="00206959"/>
    <w:rsid w:val="00207D22"/>
    <w:rsid w:val="00211AC1"/>
    <w:rsid w:val="00212987"/>
    <w:rsid w:val="00213E22"/>
    <w:rsid w:val="00214080"/>
    <w:rsid w:val="002145D8"/>
    <w:rsid w:val="002158EE"/>
    <w:rsid w:val="00221BE7"/>
    <w:rsid w:val="00222C36"/>
    <w:rsid w:val="00223E5B"/>
    <w:rsid w:val="0022455E"/>
    <w:rsid w:val="002245F2"/>
    <w:rsid w:val="00224919"/>
    <w:rsid w:val="00227DFC"/>
    <w:rsid w:val="002352D8"/>
    <w:rsid w:val="002358BA"/>
    <w:rsid w:val="00236885"/>
    <w:rsid w:val="00236F4E"/>
    <w:rsid w:val="0023746E"/>
    <w:rsid w:val="0024062D"/>
    <w:rsid w:val="00244B49"/>
    <w:rsid w:val="00245232"/>
    <w:rsid w:val="00246BAB"/>
    <w:rsid w:val="00246C16"/>
    <w:rsid w:val="0024758E"/>
    <w:rsid w:val="00251673"/>
    <w:rsid w:val="00252A89"/>
    <w:rsid w:val="0025383D"/>
    <w:rsid w:val="00253E68"/>
    <w:rsid w:val="00254E01"/>
    <w:rsid w:val="0025731B"/>
    <w:rsid w:val="00261A75"/>
    <w:rsid w:val="00261C16"/>
    <w:rsid w:val="002632A2"/>
    <w:rsid w:val="00264833"/>
    <w:rsid w:val="00266A5F"/>
    <w:rsid w:val="00266AFA"/>
    <w:rsid w:val="002700E1"/>
    <w:rsid w:val="002721FC"/>
    <w:rsid w:val="00274F95"/>
    <w:rsid w:val="002807F9"/>
    <w:rsid w:val="0028083E"/>
    <w:rsid w:val="00280C44"/>
    <w:rsid w:val="00284241"/>
    <w:rsid w:val="00285D85"/>
    <w:rsid w:val="00286E98"/>
    <w:rsid w:val="00287106"/>
    <w:rsid w:val="002932D5"/>
    <w:rsid w:val="00295573"/>
    <w:rsid w:val="002963C0"/>
    <w:rsid w:val="002A06DF"/>
    <w:rsid w:val="002A2903"/>
    <w:rsid w:val="002A3E1E"/>
    <w:rsid w:val="002A3E32"/>
    <w:rsid w:val="002A4E81"/>
    <w:rsid w:val="002A6713"/>
    <w:rsid w:val="002A68C2"/>
    <w:rsid w:val="002A69F1"/>
    <w:rsid w:val="002A7EB0"/>
    <w:rsid w:val="002B07A9"/>
    <w:rsid w:val="002B0878"/>
    <w:rsid w:val="002B0FDA"/>
    <w:rsid w:val="002B2BAA"/>
    <w:rsid w:val="002B2CA5"/>
    <w:rsid w:val="002B4D7C"/>
    <w:rsid w:val="002B5316"/>
    <w:rsid w:val="002B557F"/>
    <w:rsid w:val="002B659A"/>
    <w:rsid w:val="002C064A"/>
    <w:rsid w:val="002C0C40"/>
    <w:rsid w:val="002C1AEF"/>
    <w:rsid w:val="002C2F35"/>
    <w:rsid w:val="002C4A02"/>
    <w:rsid w:val="002D0AFB"/>
    <w:rsid w:val="002D38E8"/>
    <w:rsid w:val="002D6E8D"/>
    <w:rsid w:val="002E0688"/>
    <w:rsid w:val="002E0CF9"/>
    <w:rsid w:val="002E1622"/>
    <w:rsid w:val="002E340F"/>
    <w:rsid w:val="002E4565"/>
    <w:rsid w:val="002E49F1"/>
    <w:rsid w:val="002E5688"/>
    <w:rsid w:val="002F242E"/>
    <w:rsid w:val="002F2D95"/>
    <w:rsid w:val="002F585A"/>
    <w:rsid w:val="00300C95"/>
    <w:rsid w:val="00300FC8"/>
    <w:rsid w:val="003027A4"/>
    <w:rsid w:val="00305F2D"/>
    <w:rsid w:val="00306B5F"/>
    <w:rsid w:val="00313EC9"/>
    <w:rsid w:val="00315A23"/>
    <w:rsid w:val="0031737C"/>
    <w:rsid w:val="003223F7"/>
    <w:rsid w:val="00322C20"/>
    <w:rsid w:val="00323711"/>
    <w:rsid w:val="00327DA6"/>
    <w:rsid w:val="00327DCB"/>
    <w:rsid w:val="00327F0E"/>
    <w:rsid w:val="0033010E"/>
    <w:rsid w:val="003305C6"/>
    <w:rsid w:val="00330933"/>
    <w:rsid w:val="003310A1"/>
    <w:rsid w:val="0033112C"/>
    <w:rsid w:val="003339E4"/>
    <w:rsid w:val="003345A5"/>
    <w:rsid w:val="003348F5"/>
    <w:rsid w:val="00334CE3"/>
    <w:rsid w:val="00336594"/>
    <w:rsid w:val="00341309"/>
    <w:rsid w:val="00341504"/>
    <w:rsid w:val="003437CF"/>
    <w:rsid w:val="0034395E"/>
    <w:rsid w:val="00344519"/>
    <w:rsid w:val="0034481D"/>
    <w:rsid w:val="003451A9"/>
    <w:rsid w:val="003509D7"/>
    <w:rsid w:val="003518B4"/>
    <w:rsid w:val="003526BA"/>
    <w:rsid w:val="00353582"/>
    <w:rsid w:val="00353859"/>
    <w:rsid w:val="003559F6"/>
    <w:rsid w:val="003568C6"/>
    <w:rsid w:val="00362244"/>
    <w:rsid w:val="00363590"/>
    <w:rsid w:val="00365CAB"/>
    <w:rsid w:val="00366314"/>
    <w:rsid w:val="0036633A"/>
    <w:rsid w:val="003676B6"/>
    <w:rsid w:val="003712F1"/>
    <w:rsid w:val="00371F03"/>
    <w:rsid w:val="003723F2"/>
    <w:rsid w:val="00372DA3"/>
    <w:rsid w:val="00375712"/>
    <w:rsid w:val="00375F93"/>
    <w:rsid w:val="00376286"/>
    <w:rsid w:val="0038353C"/>
    <w:rsid w:val="003852AB"/>
    <w:rsid w:val="003854A5"/>
    <w:rsid w:val="00386200"/>
    <w:rsid w:val="00386A7C"/>
    <w:rsid w:val="00386B85"/>
    <w:rsid w:val="003915A2"/>
    <w:rsid w:val="00391CD9"/>
    <w:rsid w:val="003924EF"/>
    <w:rsid w:val="00393698"/>
    <w:rsid w:val="003949C3"/>
    <w:rsid w:val="0039705A"/>
    <w:rsid w:val="00397CBE"/>
    <w:rsid w:val="003A11C9"/>
    <w:rsid w:val="003A19CF"/>
    <w:rsid w:val="003A3458"/>
    <w:rsid w:val="003A45A7"/>
    <w:rsid w:val="003A65E6"/>
    <w:rsid w:val="003A7859"/>
    <w:rsid w:val="003A7DFC"/>
    <w:rsid w:val="003B0832"/>
    <w:rsid w:val="003B09A0"/>
    <w:rsid w:val="003B2667"/>
    <w:rsid w:val="003B3773"/>
    <w:rsid w:val="003B3CE1"/>
    <w:rsid w:val="003B3E6A"/>
    <w:rsid w:val="003B68A1"/>
    <w:rsid w:val="003C087A"/>
    <w:rsid w:val="003C0B9F"/>
    <w:rsid w:val="003C1D6E"/>
    <w:rsid w:val="003C2A63"/>
    <w:rsid w:val="003C3B7C"/>
    <w:rsid w:val="003C45E0"/>
    <w:rsid w:val="003C5934"/>
    <w:rsid w:val="003C5F3D"/>
    <w:rsid w:val="003D075A"/>
    <w:rsid w:val="003D18C2"/>
    <w:rsid w:val="003D1A97"/>
    <w:rsid w:val="003D24E5"/>
    <w:rsid w:val="003D25CC"/>
    <w:rsid w:val="003D2DC8"/>
    <w:rsid w:val="003D584B"/>
    <w:rsid w:val="003D716A"/>
    <w:rsid w:val="003E03A8"/>
    <w:rsid w:val="003E2147"/>
    <w:rsid w:val="003E2DCE"/>
    <w:rsid w:val="003E645B"/>
    <w:rsid w:val="003E7D37"/>
    <w:rsid w:val="003F031F"/>
    <w:rsid w:val="003F075F"/>
    <w:rsid w:val="003F77EF"/>
    <w:rsid w:val="004002F0"/>
    <w:rsid w:val="00402382"/>
    <w:rsid w:val="004049F2"/>
    <w:rsid w:val="00410289"/>
    <w:rsid w:val="00411594"/>
    <w:rsid w:val="00411B79"/>
    <w:rsid w:val="0041263D"/>
    <w:rsid w:val="00414A8E"/>
    <w:rsid w:val="00414E1A"/>
    <w:rsid w:val="0041536C"/>
    <w:rsid w:val="00416BAD"/>
    <w:rsid w:val="0042297E"/>
    <w:rsid w:val="0042307C"/>
    <w:rsid w:val="00424633"/>
    <w:rsid w:val="004251D2"/>
    <w:rsid w:val="00425BFA"/>
    <w:rsid w:val="0042695C"/>
    <w:rsid w:val="00427045"/>
    <w:rsid w:val="00431421"/>
    <w:rsid w:val="00433AB2"/>
    <w:rsid w:val="004350E0"/>
    <w:rsid w:val="00435862"/>
    <w:rsid w:val="00436CA0"/>
    <w:rsid w:val="00441775"/>
    <w:rsid w:val="00441DA2"/>
    <w:rsid w:val="004435F5"/>
    <w:rsid w:val="00443C42"/>
    <w:rsid w:val="00446760"/>
    <w:rsid w:val="00446DE9"/>
    <w:rsid w:val="00450A59"/>
    <w:rsid w:val="00455138"/>
    <w:rsid w:val="004556AB"/>
    <w:rsid w:val="004559A3"/>
    <w:rsid w:val="00462255"/>
    <w:rsid w:val="00470B49"/>
    <w:rsid w:val="00471F1F"/>
    <w:rsid w:val="00472EB1"/>
    <w:rsid w:val="00473AC9"/>
    <w:rsid w:val="00474866"/>
    <w:rsid w:val="00475066"/>
    <w:rsid w:val="00475D96"/>
    <w:rsid w:val="0047666C"/>
    <w:rsid w:val="0048205D"/>
    <w:rsid w:val="0048432A"/>
    <w:rsid w:val="00487BEB"/>
    <w:rsid w:val="00490BE0"/>
    <w:rsid w:val="004912CA"/>
    <w:rsid w:val="00493094"/>
    <w:rsid w:val="004941D0"/>
    <w:rsid w:val="00496DA0"/>
    <w:rsid w:val="00497F46"/>
    <w:rsid w:val="004A2A61"/>
    <w:rsid w:val="004A3DF0"/>
    <w:rsid w:val="004A517F"/>
    <w:rsid w:val="004A56EB"/>
    <w:rsid w:val="004B24C4"/>
    <w:rsid w:val="004B2962"/>
    <w:rsid w:val="004B3904"/>
    <w:rsid w:val="004B3A32"/>
    <w:rsid w:val="004B5460"/>
    <w:rsid w:val="004B6B95"/>
    <w:rsid w:val="004C0336"/>
    <w:rsid w:val="004C16CD"/>
    <w:rsid w:val="004C1D69"/>
    <w:rsid w:val="004C3CEC"/>
    <w:rsid w:val="004C4AAD"/>
    <w:rsid w:val="004D0682"/>
    <w:rsid w:val="004D205F"/>
    <w:rsid w:val="004D4208"/>
    <w:rsid w:val="004D5394"/>
    <w:rsid w:val="004D60D6"/>
    <w:rsid w:val="004D649B"/>
    <w:rsid w:val="004D67A6"/>
    <w:rsid w:val="004D6CDB"/>
    <w:rsid w:val="004D7A18"/>
    <w:rsid w:val="004E0DD6"/>
    <w:rsid w:val="004E1845"/>
    <w:rsid w:val="004E4311"/>
    <w:rsid w:val="004E64EA"/>
    <w:rsid w:val="004E732E"/>
    <w:rsid w:val="004E752B"/>
    <w:rsid w:val="004F2680"/>
    <w:rsid w:val="004F53AF"/>
    <w:rsid w:val="004F6F0E"/>
    <w:rsid w:val="00500FB3"/>
    <w:rsid w:val="00502AA9"/>
    <w:rsid w:val="00502CDC"/>
    <w:rsid w:val="005072C8"/>
    <w:rsid w:val="0050740A"/>
    <w:rsid w:val="00507FF3"/>
    <w:rsid w:val="00511003"/>
    <w:rsid w:val="00512B8E"/>
    <w:rsid w:val="00514AB8"/>
    <w:rsid w:val="00514ADB"/>
    <w:rsid w:val="00517673"/>
    <w:rsid w:val="00517730"/>
    <w:rsid w:val="005177C8"/>
    <w:rsid w:val="00522E88"/>
    <w:rsid w:val="005254E1"/>
    <w:rsid w:val="00525D84"/>
    <w:rsid w:val="0053045E"/>
    <w:rsid w:val="0053106F"/>
    <w:rsid w:val="005321FE"/>
    <w:rsid w:val="00533D1A"/>
    <w:rsid w:val="00534975"/>
    <w:rsid w:val="00535E4E"/>
    <w:rsid w:val="00537205"/>
    <w:rsid w:val="00543C73"/>
    <w:rsid w:val="00550BFC"/>
    <w:rsid w:val="00551FE8"/>
    <w:rsid w:val="00552236"/>
    <w:rsid w:val="005524C4"/>
    <w:rsid w:val="00554215"/>
    <w:rsid w:val="00555961"/>
    <w:rsid w:val="00555F03"/>
    <w:rsid w:val="0055648C"/>
    <w:rsid w:val="0055757F"/>
    <w:rsid w:val="005603FA"/>
    <w:rsid w:val="00560479"/>
    <w:rsid w:val="00560E40"/>
    <w:rsid w:val="00562152"/>
    <w:rsid w:val="005622FC"/>
    <w:rsid w:val="0056312B"/>
    <w:rsid w:val="0056350C"/>
    <w:rsid w:val="00565076"/>
    <w:rsid w:val="00566711"/>
    <w:rsid w:val="005667FA"/>
    <w:rsid w:val="005679DD"/>
    <w:rsid w:val="00572F8D"/>
    <w:rsid w:val="0057352E"/>
    <w:rsid w:val="00574B90"/>
    <w:rsid w:val="00574E57"/>
    <w:rsid w:val="00575A9F"/>
    <w:rsid w:val="00576920"/>
    <w:rsid w:val="00577EB8"/>
    <w:rsid w:val="00581BC7"/>
    <w:rsid w:val="00582807"/>
    <w:rsid w:val="005831CA"/>
    <w:rsid w:val="005846DE"/>
    <w:rsid w:val="00585377"/>
    <w:rsid w:val="00585EA4"/>
    <w:rsid w:val="00590309"/>
    <w:rsid w:val="005903C6"/>
    <w:rsid w:val="00590703"/>
    <w:rsid w:val="00590B1D"/>
    <w:rsid w:val="005931C4"/>
    <w:rsid w:val="005933A0"/>
    <w:rsid w:val="005978C9"/>
    <w:rsid w:val="005A24B6"/>
    <w:rsid w:val="005A62F5"/>
    <w:rsid w:val="005A6CBA"/>
    <w:rsid w:val="005A7B8F"/>
    <w:rsid w:val="005B00B0"/>
    <w:rsid w:val="005B1606"/>
    <w:rsid w:val="005B1A9B"/>
    <w:rsid w:val="005B3290"/>
    <w:rsid w:val="005B35DA"/>
    <w:rsid w:val="005B509E"/>
    <w:rsid w:val="005B57E4"/>
    <w:rsid w:val="005B719E"/>
    <w:rsid w:val="005B7FBB"/>
    <w:rsid w:val="005C0006"/>
    <w:rsid w:val="005C00D1"/>
    <w:rsid w:val="005C162A"/>
    <w:rsid w:val="005C1A78"/>
    <w:rsid w:val="005C2088"/>
    <w:rsid w:val="005C30EC"/>
    <w:rsid w:val="005C4EED"/>
    <w:rsid w:val="005C5C04"/>
    <w:rsid w:val="005C6314"/>
    <w:rsid w:val="005D07B2"/>
    <w:rsid w:val="005D0FAE"/>
    <w:rsid w:val="005D1666"/>
    <w:rsid w:val="005D272B"/>
    <w:rsid w:val="005D289A"/>
    <w:rsid w:val="005D323D"/>
    <w:rsid w:val="005D3587"/>
    <w:rsid w:val="005D50FA"/>
    <w:rsid w:val="005D7B3D"/>
    <w:rsid w:val="005E0FCC"/>
    <w:rsid w:val="005E1061"/>
    <w:rsid w:val="005E1716"/>
    <w:rsid w:val="005E1971"/>
    <w:rsid w:val="005E27A1"/>
    <w:rsid w:val="005E320B"/>
    <w:rsid w:val="005E4D36"/>
    <w:rsid w:val="005F446E"/>
    <w:rsid w:val="005F4EDF"/>
    <w:rsid w:val="005F76ED"/>
    <w:rsid w:val="00600FA4"/>
    <w:rsid w:val="0060128E"/>
    <w:rsid w:val="006031ED"/>
    <w:rsid w:val="006039D0"/>
    <w:rsid w:val="006042CE"/>
    <w:rsid w:val="006049D0"/>
    <w:rsid w:val="006051B4"/>
    <w:rsid w:val="00606669"/>
    <w:rsid w:val="00610688"/>
    <w:rsid w:val="006112FA"/>
    <w:rsid w:val="00611310"/>
    <w:rsid w:val="006113BD"/>
    <w:rsid w:val="00613157"/>
    <w:rsid w:val="006156B4"/>
    <w:rsid w:val="00615745"/>
    <w:rsid w:val="00623262"/>
    <w:rsid w:val="00626C5B"/>
    <w:rsid w:val="00630254"/>
    <w:rsid w:val="006322B1"/>
    <w:rsid w:val="00635116"/>
    <w:rsid w:val="006366B4"/>
    <w:rsid w:val="00636793"/>
    <w:rsid w:val="006369A3"/>
    <w:rsid w:val="006409A6"/>
    <w:rsid w:val="00641A8F"/>
    <w:rsid w:val="006446B6"/>
    <w:rsid w:val="006446FD"/>
    <w:rsid w:val="00644FC4"/>
    <w:rsid w:val="00651215"/>
    <w:rsid w:val="00651C87"/>
    <w:rsid w:val="0065255C"/>
    <w:rsid w:val="00652602"/>
    <w:rsid w:val="00654D89"/>
    <w:rsid w:val="00654E11"/>
    <w:rsid w:val="00654F78"/>
    <w:rsid w:val="00656E18"/>
    <w:rsid w:val="006601B4"/>
    <w:rsid w:val="006621E1"/>
    <w:rsid w:val="0066449C"/>
    <w:rsid w:val="00665AFD"/>
    <w:rsid w:val="00665F2C"/>
    <w:rsid w:val="00666847"/>
    <w:rsid w:val="00666CD2"/>
    <w:rsid w:val="00666D41"/>
    <w:rsid w:val="00672740"/>
    <w:rsid w:val="006737DB"/>
    <w:rsid w:val="00673F9A"/>
    <w:rsid w:val="0067552B"/>
    <w:rsid w:val="00675FC9"/>
    <w:rsid w:val="006761BA"/>
    <w:rsid w:val="00680036"/>
    <w:rsid w:val="00680163"/>
    <w:rsid w:val="00680363"/>
    <w:rsid w:val="0068063F"/>
    <w:rsid w:val="006826BF"/>
    <w:rsid w:val="00682C44"/>
    <w:rsid w:val="00683841"/>
    <w:rsid w:val="006841A2"/>
    <w:rsid w:val="0068693F"/>
    <w:rsid w:val="006869E4"/>
    <w:rsid w:val="0068707B"/>
    <w:rsid w:val="00694E60"/>
    <w:rsid w:val="00696434"/>
    <w:rsid w:val="00697768"/>
    <w:rsid w:val="006A56E0"/>
    <w:rsid w:val="006A5A94"/>
    <w:rsid w:val="006A725F"/>
    <w:rsid w:val="006B0D4C"/>
    <w:rsid w:val="006B1A9B"/>
    <w:rsid w:val="006B250A"/>
    <w:rsid w:val="006B3324"/>
    <w:rsid w:val="006B3D52"/>
    <w:rsid w:val="006B45A0"/>
    <w:rsid w:val="006B5D8D"/>
    <w:rsid w:val="006B5F56"/>
    <w:rsid w:val="006B7D7E"/>
    <w:rsid w:val="006C18F8"/>
    <w:rsid w:val="006C2A3E"/>
    <w:rsid w:val="006C2F9C"/>
    <w:rsid w:val="006C340A"/>
    <w:rsid w:val="006C35D8"/>
    <w:rsid w:val="006C7659"/>
    <w:rsid w:val="006D0190"/>
    <w:rsid w:val="006D039A"/>
    <w:rsid w:val="006D13D0"/>
    <w:rsid w:val="006D1CF5"/>
    <w:rsid w:val="006D36BF"/>
    <w:rsid w:val="006D3D3C"/>
    <w:rsid w:val="006D453E"/>
    <w:rsid w:val="006D7477"/>
    <w:rsid w:val="006D772D"/>
    <w:rsid w:val="006E0D73"/>
    <w:rsid w:val="006E1A44"/>
    <w:rsid w:val="006E2702"/>
    <w:rsid w:val="006E272A"/>
    <w:rsid w:val="006E30EA"/>
    <w:rsid w:val="006E32B1"/>
    <w:rsid w:val="006E3F3C"/>
    <w:rsid w:val="006E49AB"/>
    <w:rsid w:val="006E6C6A"/>
    <w:rsid w:val="006E72B8"/>
    <w:rsid w:val="006F1073"/>
    <w:rsid w:val="006F4584"/>
    <w:rsid w:val="006F49E7"/>
    <w:rsid w:val="006F6642"/>
    <w:rsid w:val="006F69AF"/>
    <w:rsid w:val="006F6B2E"/>
    <w:rsid w:val="007014A2"/>
    <w:rsid w:val="0071014D"/>
    <w:rsid w:val="00711441"/>
    <w:rsid w:val="00711ED1"/>
    <w:rsid w:val="00712F4C"/>
    <w:rsid w:val="00714A1B"/>
    <w:rsid w:val="0071576B"/>
    <w:rsid w:val="00722ED1"/>
    <w:rsid w:val="00724489"/>
    <w:rsid w:val="00724B0F"/>
    <w:rsid w:val="00725187"/>
    <w:rsid w:val="00730FD9"/>
    <w:rsid w:val="00731FA7"/>
    <w:rsid w:val="00733B49"/>
    <w:rsid w:val="00733CCB"/>
    <w:rsid w:val="00741975"/>
    <w:rsid w:val="00743731"/>
    <w:rsid w:val="00745002"/>
    <w:rsid w:val="0074512A"/>
    <w:rsid w:val="0075355D"/>
    <w:rsid w:val="00760572"/>
    <w:rsid w:val="0076170A"/>
    <w:rsid w:val="007638C6"/>
    <w:rsid w:val="00763C73"/>
    <w:rsid w:val="007640AE"/>
    <w:rsid w:val="00764B75"/>
    <w:rsid w:val="00766933"/>
    <w:rsid w:val="007704D5"/>
    <w:rsid w:val="007708AE"/>
    <w:rsid w:val="00771DA4"/>
    <w:rsid w:val="007738D7"/>
    <w:rsid w:val="00773B00"/>
    <w:rsid w:val="00773F59"/>
    <w:rsid w:val="007741A7"/>
    <w:rsid w:val="007747F1"/>
    <w:rsid w:val="00774FA2"/>
    <w:rsid w:val="00775CD2"/>
    <w:rsid w:val="007802D1"/>
    <w:rsid w:val="0078125B"/>
    <w:rsid w:val="00781BF9"/>
    <w:rsid w:val="00783476"/>
    <w:rsid w:val="0078401F"/>
    <w:rsid w:val="00785166"/>
    <w:rsid w:val="007859D6"/>
    <w:rsid w:val="00786CC8"/>
    <w:rsid w:val="00787689"/>
    <w:rsid w:val="00792D0E"/>
    <w:rsid w:val="00796333"/>
    <w:rsid w:val="00797188"/>
    <w:rsid w:val="007A00AE"/>
    <w:rsid w:val="007A134D"/>
    <w:rsid w:val="007A2080"/>
    <w:rsid w:val="007A307F"/>
    <w:rsid w:val="007A38FF"/>
    <w:rsid w:val="007A517C"/>
    <w:rsid w:val="007A5692"/>
    <w:rsid w:val="007B1CAE"/>
    <w:rsid w:val="007B37D4"/>
    <w:rsid w:val="007B383D"/>
    <w:rsid w:val="007B4260"/>
    <w:rsid w:val="007B4F8D"/>
    <w:rsid w:val="007BCCB8"/>
    <w:rsid w:val="007C096E"/>
    <w:rsid w:val="007C0F1D"/>
    <w:rsid w:val="007C4685"/>
    <w:rsid w:val="007C4845"/>
    <w:rsid w:val="007C4FC1"/>
    <w:rsid w:val="007C74F6"/>
    <w:rsid w:val="007C7A9B"/>
    <w:rsid w:val="007D02AE"/>
    <w:rsid w:val="007D11BD"/>
    <w:rsid w:val="007D1E7E"/>
    <w:rsid w:val="007D4EB8"/>
    <w:rsid w:val="007D5628"/>
    <w:rsid w:val="007D67B4"/>
    <w:rsid w:val="007E3371"/>
    <w:rsid w:val="007E6DE7"/>
    <w:rsid w:val="007F08D8"/>
    <w:rsid w:val="007F0E0B"/>
    <w:rsid w:val="007F2D7B"/>
    <w:rsid w:val="007F50CD"/>
    <w:rsid w:val="007F53F5"/>
    <w:rsid w:val="007F65BC"/>
    <w:rsid w:val="007F65F2"/>
    <w:rsid w:val="00800A12"/>
    <w:rsid w:val="0080279D"/>
    <w:rsid w:val="008034E7"/>
    <w:rsid w:val="008041C0"/>
    <w:rsid w:val="00806E4C"/>
    <w:rsid w:val="00807A81"/>
    <w:rsid w:val="0081126B"/>
    <w:rsid w:val="00811641"/>
    <w:rsid w:val="00811EC9"/>
    <w:rsid w:val="00812F97"/>
    <w:rsid w:val="00813299"/>
    <w:rsid w:val="00813AA1"/>
    <w:rsid w:val="0081477B"/>
    <w:rsid w:val="00815FDC"/>
    <w:rsid w:val="00816CA4"/>
    <w:rsid w:val="008218FB"/>
    <w:rsid w:val="0082215A"/>
    <w:rsid w:val="0082351F"/>
    <w:rsid w:val="00827904"/>
    <w:rsid w:val="008301A5"/>
    <w:rsid w:val="00831B83"/>
    <w:rsid w:val="00832338"/>
    <w:rsid w:val="00832B2C"/>
    <w:rsid w:val="0083356F"/>
    <w:rsid w:val="00834780"/>
    <w:rsid w:val="00836B34"/>
    <w:rsid w:val="0084031D"/>
    <w:rsid w:val="00840944"/>
    <w:rsid w:val="00840BC0"/>
    <w:rsid w:val="00840D9E"/>
    <w:rsid w:val="0084193E"/>
    <w:rsid w:val="00842A13"/>
    <w:rsid w:val="00845614"/>
    <w:rsid w:val="00851BE0"/>
    <w:rsid w:val="00852D57"/>
    <w:rsid w:val="00852DA7"/>
    <w:rsid w:val="00852E06"/>
    <w:rsid w:val="008548E3"/>
    <w:rsid w:val="00855BFB"/>
    <w:rsid w:val="00855DAA"/>
    <w:rsid w:val="008562C7"/>
    <w:rsid w:val="00863133"/>
    <w:rsid w:val="00863E93"/>
    <w:rsid w:val="00865215"/>
    <w:rsid w:val="008653A2"/>
    <w:rsid w:val="00865A21"/>
    <w:rsid w:val="008665BC"/>
    <w:rsid w:val="0087170F"/>
    <w:rsid w:val="00871A4A"/>
    <w:rsid w:val="00871BB2"/>
    <w:rsid w:val="00872170"/>
    <w:rsid w:val="008722D9"/>
    <w:rsid w:val="00872EF5"/>
    <w:rsid w:val="00873006"/>
    <w:rsid w:val="00874EC8"/>
    <w:rsid w:val="00875E72"/>
    <w:rsid w:val="0088316B"/>
    <w:rsid w:val="0088593A"/>
    <w:rsid w:val="00885ADA"/>
    <w:rsid w:val="00887014"/>
    <w:rsid w:val="00887144"/>
    <w:rsid w:val="008879F7"/>
    <w:rsid w:val="00891DFA"/>
    <w:rsid w:val="008921CE"/>
    <w:rsid w:val="00893BE0"/>
    <w:rsid w:val="00896D9B"/>
    <w:rsid w:val="008A07BB"/>
    <w:rsid w:val="008A118B"/>
    <w:rsid w:val="008A5509"/>
    <w:rsid w:val="008A55CB"/>
    <w:rsid w:val="008B0268"/>
    <w:rsid w:val="008B121E"/>
    <w:rsid w:val="008B1CFA"/>
    <w:rsid w:val="008B1F0B"/>
    <w:rsid w:val="008B2227"/>
    <w:rsid w:val="008B3046"/>
    <w:rsid w:val="008B401B"/>
    <w:rsid w:val="008B60E0"/>
    <w:rsid w:val="008B698E"/>
    <w:rsid w:val="008C174E"/>
    <w:rsid w:val="008C1DCD"/>
    <w:rsid w:val="008C2747"/>
    <w:rsid w:val="008C5292"/>
    <w:rsid w:val="008C612B"/>
    <w:rsid w:val="008C666A"/>
    <w:rsid w:val="008C7E2D"/>
    <w:rsid w:val="008D0936"/>
    <w:rsid w:val="008D3248"/>
    <w:rsid w:val="008D349E"/>
    <w:rsid w:val="008D67A4"/>
    <w:rsid w:val="008E1F6D"/>
    <w:rsid w:val="008E4C46"/>
    <w:rsid w:val="008E5135"/>
    <w:rsid w:val="008F0C41"/>
    <w:rsid w:val="008F0D8F"/>
    <w:rsid w:val="008F101D"/>
    <w:rsid w:val="008F1335"/>
    <w:rsid w:val="008F1F86"/>
    <w:rsid w:val="008F3DA4"/>
    <w:rsid w:val="008F5176"/>
    <w:rsid w:val="008F55E7"/>
    <w:rsid w:val="008F578B"/>
    <w:rsid w:val="008F5A22"/>
    <w:rsid w:val="00900D4C"/>
    <w:rsid w:val="009022D6"/>
    <w:rsid w:val="00906D6C"/>
    <w:rsid w:val="00911003"/>
    <w:rsid w:val="00912E2D"/>
    <w:rsid w:val="00913BD2"/>
    <w:rsid w:val="00914016"/>
    <w:rsid w:val="0091679A"/>
    <w:rsid w:val="00916B81"/>
    <w:rsid w:val="0091767C"/>
    <w:rsid w:val="009209B3"/>
    <w:rsid w:val="00924418"/>
    <w:rsid w:val="00925227"/>
    <w:rsid w:val="009255A4"/>
    <w:rsid w:val="009256C2"/>
    <w:rsid w:val="009265D9"/>
    <w:rsid w:val="00927B63"/>
    <w:rsid w:val="0093236B"/>
    <w:rsid w:val="00932459"/>
    <w:rsid w:val="009324CD"/>
    <w:rsid w:val="0093262C"/>
    <w:rsid w:val="0093381D"/>
    <w:rsid w:val="00934B20"/>
    <w:rsid w:val="009353C2"/>
    <w:rsid w:val="00935804"/>
    <w:rsid w:val="009374EA"/>
    <w:rsid w:val="00940377"/>
    <w:rsid w:val="0094083E"/>
    <w:rsid w:val="00941CE9"/>
    <w:rsid w:val="009421C1"/>
    <w:rsid w:val="00942833"/>
    <w:rsid w:val="00944232"/>
    <w:rsid w:val="00945661"/>
    <w:rsid w:val="00947862"/>
    <w:rsid w:val="00950089"/>
    <w:rsid w:val="00950AA5"/>
    <w:rsid w:val="00950EA4"/>
    <w:rsid w:val="009510B7"/>
    <w:rsid w:val="00951187"/>
    <w:rsid w:val="00953534"/>
    <w:rsid w:val="009543FB"/>
    <w:rsid w:val="00955908"/>
    <w:rsid w:val="00955FCC"/>
    <w:rsid w:val="0095640D"/>
    <w:rsid w:val="009568C5"/>
    <w:rsid w:val="0095756B"/>
    <w:rsid w:val="00961067"/>
    <w:rsid w:val="0096236D"/>
    <w:rsid w:val="00962735"/>
    <w:rsid w:val="00962DBB"/>
    <w:rsid w:val="00963D5F"/>
    <w:rsid w:val="00965CFE"/>
    <w:rsid w:val="00965E25"/>
    <w:rsid w:val="00965E4F"/>
    <w:rsid w:val="00966576"/>
    <w:rsid w:val="00967C3E"/>
    <w:rsid w:val="00970644"/>
    <w:rsid w:val="00971BE9"/>
    <w:rsid w:val="00971D2F"/>
    <w:rsid w:val="009725A2"/>
    <w:rsid w:val="00972879"/>
    <w:rsid w:val="00972E6C"/>
    <w:rsid w:val="0097338E"/>
    <w:rsid w:val="0097724E"/>
    <w:rsid w:val="0097743D"/>
    <w:rsid w:val="00980EBB"/>
    <w:rsid w:val="00990A9F"/>
    <w:rsid w:val="00991518"/>
    <w:rsid w:val="00991B6D"/>
    <w:rsid w:val="0099255D"/>
    <w:rsid w:val="00993FD4"/>
    <w:rsid w:val="009945C0"/>
    <w:rsid w:val="009956C7"/>
    <w:rsid w:val="00995A1F"/>
    <w:rsid w:val="00996C03"/>
    <w:rsid w:val="00996F46"/>
    <w:rsid w:val="00997161"/>
    <w:rsid w:val="0099743E"/>
    <w:rsid w:val="00997657"/>
    <w:rsid w:val="00997982"/>
    <w:rsid w:val="009A37AB"/>
    <w:rsid w:val="009A3F8D"/>
    <w:rsid w:val="009A5585"/>
    <w:rsid w:val="009A76A7"/>
    <w:rsid w:val="009A7F70"/>
    <w:rsid w:val="009B1DAE"/>
    <w:rsid w:val="009B1E9B"/>
    <w:rsid w:val="009B2FC7"/>
    <w:rsid w:val="009B4035"/>
    <w:rsid w:val="009B5AD9"/>
    <w:rsid w:val="009B5FDA"/>
    <w:rsid w:val="009B622C"/>
    <w:rsid w:val="009C00E8"/>
    <w:rsid w:val="009C2178"/>
    <w:rsid w:val="009C2BB4"/>
    <w:rsid w:val="009C2CD1"/>
    <w:rsid w:val="009C3D27"/>
    <w:rsid w:val="009C52AC"/>
    <w:rsid w:val="009D0C10"/>
    <w:rsid w:val="009D1B2A"/>
    <w:rsid w:val="009D2626"/>
    <w:rsid w:val="009D4281"/>
    <w:rsid w:val="009D58B8"/>
    <w:rsid w:val="009E077F"/>
    <w:rsid w:val="009E1083"/>
    <w:rsid w:val="009E13F7"/>
    <w:rsid w:val="009E3BA6"/>
    <w:rsid w:val="009E6B25"/>
    <w:rsid w:val="009F176D"/>
    <w:rsid w:val="009F42C3"/>
    <w:rsid w:val="009F461E"/>
    <w:rsid w:val="00A00051"/>
    <w:rsid w:val="00A02265"/>
    <w:rsid w:val="00A037C9"/>
    <w:rsid w:val="00A0530C"/>
    <w:rsid w:val="00A07E05"/>
    <w:rsid w:val="00A10B88"/>
    <w:rsid w:val="00A11150"/>
    <w:rsid w:val="00A11579"/>
    <w:rsid w:val="00A15C51"/>
    <w:rsid w:val="00A17337"/>
    <w:rsid w:val="00A2021C"/>
    <w:rsid w:val="00A217DC"/>
    <w:rsid w:val="00A21F42"/>
    <w:rsid w:val="00A2405E"/>
    <w:rsid w:val="00A251D2"/>
    <w:rsid w:val="00A261FC"/>
    <w:rsid w:val="00A26B14"/>
    <w:rsid w:val="00A274B3"/>
    <w:rsid w:val="00A330AB"/>
    <w:rsid w:val="00A33A91"/>
    <w:rsid w:val="00A34C99"/>
    <w:rsid w:val="00A35B6B"/>
    <w:rsid w:val="00A3725F"/>
    <w:rsid w:val="00A406C7"/>
    <w:rsid w:val="00A415AE"/>
    <w:rsid w:val="00A4292A"/>
    <w:rsid w:val="00A43FC8"/>
    <w:rsid w:val="00A45A2E"/>
    <w:rsid w:val="00A550B6"/>
    <w:rsid w:val="00A5537B"/>
    <w:rsid w:val="00A55431"/>
    <w:rsid w:val="00A55F2D"/>
    <w:rsid w:val="00A6014D"/>
    <w:rsid w:val="00A61F8A"/>
    <w:rsid w:val="00A62B33"/>
    <w:rsid w:val="00A63CAC"/>
    <w:rsid w:val="00A65B68"/>
    <w:rsid w:val="00A71243"/>
    <w:rsid w:val="00A7309D"/>
    <w:rsid w:val="00A73777"/>
    <w:rsid w:val="00A746CA"/>
    <w:rsid w:val="00A7525F"/>
    <w:rsid w:val="00A7648A"/>
    <w:rsid w:val="00A764F8"/>
    <w:rsid w:val="00A80333"/>
    <w:rsid w:val="00A803B5"/>
    <w:rsid w:val="00A81009"/>
    <w:rsid w:val="00A83873"/>
    <w:rsid w:val="00A84426"/>
    <w:rsid w:val="00A902DF"/>
    <w:rsid w:val="00A90936"/>
    <w:rsid w:val="00A9147D"/>
    <w:rsid w:val="00A9149A"/>
    <w:rsid w:val="00A93F61"/>
    <w:rsid w:val="00A94FD0"/>
    <w:rsid w:val="00A95AFD"/>
    <w:rsid w:val="00AA0935"/>
    <w:rsid w:val="00AA0B94"/>
    <w:rsid w:val="00AA20E1"/>
    <w:rsid w:val="00AA2E31"/>
    <w:rsid w:val="00AA3E91"/>
    <w:rsid w:val="00AA5522"/>
    <w:rsid w:val="00AA5F4E"/>
    <w:rsid w:val="00AA6282"/>
    <w:rsid w:val="00AA7629"/>
    <w:rsid w:val="00AA7A7E"/>
    <w:rsid w:val="00AB2163"/>
    <w:rsid w:val="00AB467A"/>
    <w:rsid w:val="00AB72FA"/>
    <w:rsid w:val="00AC1409"/>
    <w:rsid w:val="00AC2A58"/>
    <w:rsid w:val="00AC2EF3"/>
    <w:rsid w:val="00AC39F0"/>
    <w:rsid w:val="00AC3D8E"/>
    <w:rsid w:val="00AC4C5F"/>
    <w:rsid w:val="00AC51ED"/>
    <w:rsid w:val="00AC5320"/>
    <w:rsid w:val="00AC7577"/>
    <w:rsid w:val="00AD2624"/>
    <w:rsid w:val="00AD2803"/>
    <w:rsid w:val="00AD2811"/>
    <w:rsid w:val="00AD3E33"/>
    <w:rsid w:val="00AD68DA"/>
    <w:rsid w:val="00AD6A94"/>
    <w:rsid w:val="00AD6D71"/>
    <w:rsid w:val="00AE0199"/>
    <w:rsid w:val="00AE08EF"/>
    <w:rsid w:val="00AE1A27"/>
    <w:rsid w:val="00AE1EFF"/>
    <w:rsid w:val="00AE4069"/>
    <w:rsid w:val="00AE4AA2"/>
    <w:rsid w:val="00AE61EF"/>
    <w:rsid w:val="00AE73A1"/>
    <w:rsid w:val="00AE743C"/>
    <w:rsid w:val="00AF275E"/>
    <w:rsid w:val="00AF2FAC"/>
    <w:rsid w:val="00AF36CC"/>
    <w:rsid w:val="00AF3E88"/>
    <w:rsid w:val="00AF7147"/>
    <w:rsid w:val="00AF7E71"/>
    <w:rsid w:val="00B02078"/>
    <w:rsid w:val="00B0319E"/>
    <w:rsid w:val="00B03292"/>
    <w:rsid w:val="00B0514A"/>
    <w:rsid w:val="00B15D91"/>
    <w:rsid w:val="00B16439"/>
    <w:rsid w:val="00B21B0F"/>
    <w:rsid w:val="00B225DC"/>
    <w:rsid w:val="00B235D3"/>
    <w:rsid w:val="00B24C5F"/>
    <w:rsid w:val="00B24DF9"/>
    <w:rsid w:val="00B25718"/>
    <w:rsid w:val="00B25847"/>
    <w:rsid w:val="00B27875"/>
    <w:rsid w:val="00B30AB9"/>
    <w:rsid w:val="00B30CE3"/>
    <w:rsid w:val="00B3209F"/>
    <w:rsid w:val="00B336AE"/>
    <w:rsid w:val="00B34904"/>
    <w:rsid w:val="00B34A40"/>
    <w:rsid w:val="00B35DBC"/>
    <w:rsid w:val="00B365C4"/>
    <w:rsid w:val="00B36B10"/>
    <w:rsid w:val="00B43F6B"/>
    <w:rsid w:val="00B4527E"/>
    <w:rsid w:val="00B459A8"/>
    <w:rsid w:val="00B45C16"/>
    <w:rsid w:val="00B46643"/>
    <w:rsid w:val="00B5243B"/>
    <w:rsid w:val="00B529E7"/>
    <w:rsid w:val="00B54DA0"/>
    <w:rsid w:val="00B56D14"/>
    <w:rsid w:val="00B60889"/>
    <w:rsid w:val="00B616D0"/>
    <w:rsid w:val="00B63191"/>
    <w:rsid w:val="00B63A66"/>
    <w:rsid w:val="00B64E77"/>
    <w:rsid w:val="00B70BD6"/>
    <w:rsid w:val="00B70DF1"/>
    <w:rsid w:val="00B71FE8"/>
    <w:rsid w:val="00B74E7E"/>
    <w:rsid w:val="00B750DE"/>
    <w:rsid w:val="00B7548A"/>
    <w:rsid w:val="00B76089"/>
    <w:rsid w:val="00B76142"/>
    <w:rsid w:val="00B8098C"/>
    <w:rsid w:val="00B80C02"/>
    <w:rsid w:val="00B81C4A"/>
    <w:rsid w:val="00B82681"/>
    <w:rsid w:val="00B849BF"/>
    <w:rsid w:val="00B85545"/>
    <w:rsid w:val="00B85644"/>
    <w:rsid w:val="00B86EDA"/>
    <w:rsid w:val="00B90468"/>
    <w:rsid w:val="00B90D89"/>
    <w:rsid w:val="00B96055"/>
    <w:rsid w:val="00BA087D"/>
    <w:rsid w:val="00BA2766"/>
    <w:rsid w:val="00BA4981"/>
    <w:rsid w:val="00BA5667"/>
    <w:rsid w:val="00BA7795"/>
    <w:rsid w:val="00BA7873"/>
    <w:rsid w:val="00BB3551"/>
    <w:rsid w:val="00BB4555"/>
    <w:rsid w:val="00BB5CF8"/>
    <w:rsid w:val="00BB72ED"/>
    <w:rsid w:val="00BC2130"/>
    <w:rsid w:val="00BC2437"/>
    <w:rsid w:val="00BC2707"/>
    <w:rsid w:val="00BC2DE0"/>
    <w:rsid w:val="00BC405B"/>
    <w:rsid w:val="00BC48D0"/>
    <w:rsid w:val="00BC5A74"/>
    <w:rsid w:val="00BC5C3F"/>
    <w:rsid w:val="00BC612F"/>
    <w:rsid w:val="00BC6369"/>
    <w:rsid w:val="00BC67AF"/>
    <w:rsid w:val="00BC68CF"/>
    <w:rsid w:val="00BD0D74"/>
    <w:rsid w:val="00BD49B0"/>
    <w:rsid w:val="00BD79EB"/>
    <w:rsid w:val="00BE04AE"/>
    <w:rsid w:val="00BE2A00"/>
    <w:rsid w:val="00BE5131"/>
    <w:rsid w:val="00BE6A12"/>
    <w:rsid w:val="00BE7489"/>
    <w:rsid w:val="00BF033A"/>
    <w:rsid w:val="00BF039E"/>
    <w:rsid w:val="00BF1711"/>
    <w:rsid w:val="00BF2007"/>
    <w:rsid w:val="00BF2A14"/>
    <w:rsid w:val="00BF494F"/>
    <w:rsid w:val="00BF49BE"/>
    <w:rsid w:val="00BF4B1F"/>
    <w:rsid w:val="00BF68E9"/>
    <w:rsid w:val="00C0027B"/>
    <w:rsid w:val="00C02ECE"/>
    <w:rsid w:val="00C02F5C"/>
    <w:rsid w:val="00C055FD"/>
    <w:rsid w:val="00C0642C"/>
    <w:rsid w:val="00C07171"/>
    <w:rsid w:val="00C1184F"/>
    <w:rsid w:val="00C12E3F"/>
    <w:rsid w:val="00C12FA4"/>
    <w:rsid w:val="00C13147"/>
    <w:rsid w:val="00C13CAA"/>
    <w:rsid w:val="00C145F6"/>
    <w:rsid w:val="00C14A3A"/>
    <w:rsid w:val="00C1625B"/>
    <w:rsid w:val="00C178EE"/>
    <w:rsid w:val="00C20391"/>
    <w:rsid w:val="00C21C83"/>
    <w:rsid w:val="00C23273"/>
    <w:rsid w:val="00C23831"/>
    <w:rsid w:val="00C23A18"/>
    <w:rsid w:val="00C243C4"/>
    <w:rsid w:val="00C24E3B"/>
    <w:rsid w:val="00C25F84"/>
    <w:rsid w:val="00C26FB6"/>
    <w:rsid w:val="00C31038"/>
    <w:rsid w:val="00C36729"/>
    <w:rsid w:val="00C36873"/>
    <w:rsid w:val="00C40FC4"/>
    <w:rsid w:val="00C41624"/>
    <w:rsid w:val="00C41BA7"/>
    <w:rsid w:val="00C41C2A"/>
    <w:rsid w:val="00C43FC0"/>
    <w:rsid w:val="00C45440"/>
    <w:rsid w:val="00C4762A"/>
    <w:rsid w:val="00C5117C"/>
    <w:rsid w:val="00C51865"/>
    <w:rsid w:val="00C5281D"/>
    <w:rsid w:val="00C52D56"/>
    <w:rsid w:val="00C5370B"/>
    <w:rsid w:val="00C5575D"/>
    <w:rsid w:val="00C5646A"/>
    <w:rsid w:val="00C56BBF"/>
    <w:rsid w:val="00C57227"/>
    <w:rsid w:val="00C63073"/>
    <w:rsid w:val="00C6307A"/>
    <w:rsid w:val="00C6365B"/>
    <w:rsid w:val="00C63C68"/>
    <w:rsid w:val="00C645C9"/>
    <w:rsid w:val="00C64EB2"/>
    <w:rsid w:val="00C652C3"/>
    <w:rsid w:val="00C65D62"/>
    <w:rsid w:val="00C65F86"/>
    <w:rsid w:val="00C664CF"/>
    <w:rsid w:val="00C66B68"/>
    <w:rsid w:val="00C66C19"/>
    <w:rsid w:val="00C704B9"/>
    <w:rsid w:val="00C7112E"/>
    <w:rsid w:val="00C72805"/>
    <w:rsid w:val="00C736E7"/>
    <w:rsid w:val="00C74332"/>
    <w:rsid w:val="00C76352"/>
    <w:rsid w:val="00C76428"/>
    <w:rsid w:val="00C766C0"/>
    <w:rsid w:val="00C770B0"/>
    <w:rsid w:val="00C82E2A"/>
    <w:rsid w:val="00C84973"/>
    <w:rsid w:val="00C85378"/>
    <w:rsid w:val="00C86063"/>
    <w:rsid w:val="00C901D7"/>
    <w:rsid w:val="00C90D01"/>
    <w:rsid w:val="00C912E5"/>
    <w:rsid w:val="00C919D3"/>
    <w:rsid w:val="00C93EBD"/>
    <w:rsid w:val="00C9465E"/>
    <w:rsid w:val="00C947D4"/>
    <w:rsid w:val="00C955B6"/>
    <w:rsid w:val="00C95FD9"/>
    <w:rsid w:val="00CA389A"/>
    <w:rsid w:val="00CA3F07"/>
    <w:rsid w:val="00CA5FD3"/>
    <w:rsid w:val="00CA619F"/>
    <w:rsid w:val="00CA6EC0"/>
    <w:rsid w:val="00CA7787"/>
    <w:rsid w:val="00CB0E8B"/>
    <w:rsid w:val="00CB18F5"/>
    <w:rsid w:val="00CB1F5E"/>
    <w:rsid w:val="00CB316F"/>
    <w:rsid w:val="00CB3196"/>
    <w:rsid w:val="00CB3D32"/>
    <w:rsid w:val="00CB516D"/>
    <w:rsid w:val="00CB59FB"/>
    <w:rsid w:val="00CB6ADE"/>
    <w:rsid w:val="00CC4454"/>
    <w:rsid w:val="00CC468D"/>
    <w:rsid w:val="00CC5E2E"/>
    <w:rsid w:val="00CC7288"/>
    <w:rsid w:val="00CC76E7"/>
    <w:rsid w:val="00CC7BA8"/>
    <w:rsid w:val="00CD0764"/>
    <w:rsid w:val="00CD090B"/>
    <w:rsid w:val="00CD1997"/>
    <w:rsid w:val="00CD4A92"/>
    <w:rsid w:val="00CD5E75"/>
    <w:rsid w:val="00CD621E"/>
    <w:rsid w:val="00CE05F7"/>
    <w:rsid w:val="00CE077A"/>
    <w:rsid w:val="00CE11C8"/>
    <w:rsid w:val="00CE1E17"/>
    <w:rsid w:val="00CE4A91"/>
    <w:rsid w:val="00CE6D1A"/>
    <w:rsid w:val="00CE7DFB"/>
    <w:rsid w:val="00CF0385"/>
    <w:rsid w:val="00CF06B6"/>
    <w:rsid w:val="00CF0B21"/>
    <w:rsid w:val="00CF122D"/>
    <w:rsid w:val="00CF2390"/>
    <w:rsid w:val="00CF2BF0"/>
    <w:rsid w:val="00CF46D6"/>
    <w:rsid w:val="00CF4C39"/>
    <w:rsid w:val="00CF6327"/>
    <w:rsid w:val="00CF6BC5"/>
    <w:rsid w:val="00D017CD"/>
    <w:rsid w:val="00D02BA3"/>
    <w:rsid w:val="00D0326C"/>
    <w:rsid w:val="00D137DE"/>
    <w:rsid w:val="00D159F8"/>
    <w:rsid w:val="00D16E2F"/>
    <w:rsid w:val="00D2419C"/>
    <w:rsid w:val="00D24618"/>
    <w:rsid w:val="00D272AF"/>
    <w:rsid w:val="00D304A8"/>
    <w:rsid w:val="00D3083E"/>
    <w:rsid w:val="00D31CAE"/>
    <w:rsid w:val="00D32963"/>
    <w:rsid w:val="00D330B5"/>
    <w:rsid w:val="00D33620"/>
    <w:rsid w:val="00D37E79"/>
    <w:rsid w:val="00D41801"/>
    <w:rsid w:val="00D42004"/>
    <w:rsid w:val="00D42841"/>
    <w:rsid w:val="00D4374B"/>
    <w:rsid w:val="00D50EB0"/>
    <w:rsid w:val="00D50F0A"/>
    <w:rsid w:val="00D52013"/>
    <w:rsid w:val="00D55374"/>
    <w:rsid w:val="00D565AE"/>
    <w:rsid w:val="00D56C32"/>
    <w:rsid w:val="00D575AB"/>
    <w:rsid w:val="00D60105"/>
    <w:rsid w:val="00D61CA0"/>
    <w:rsid w:val="00D6406D"/>
    <w:rsid w:val="00D647CB"/>
    <w:rsid w:val="00D658B2"/>
    <w:rsid w:val="00D66D8F"/>
    <w:rsid w:val="00D6718E"/>
    <w:rsid w:val="00D67BF3"/>
    <w:rsid w:val="00D7039E"/>
    <w:rsid w:val="00D70BF3"/>
    <w:rsid w:val="00D7131B"/>
    <w:rsid w:val="00D71762"/>
    <w:rsid w:val="00D724B5"/>
    <w:rsid w:val="00D74C05"/>
    <w:rsid w:val="00D75045"/>
    <w:rsid w:val="00D775C5"/>
    <w:rsid w:val="00D83902"/>
    <w:rsid w:val="00D847FB"/>
    <w:rsid w:val="00D860C9"/>
    <w:rsid w:val="00D903F8"/>
    <w:rsid w:val="00D9044F"/>
    <w:rsid w:val="00D90BED"/>
    <w:rsid w:val="00D91986"/>
    <w:rsid w:val="00D93078"/>
    <w:rsid w:val="00D95B32"/>
    <w:rsid w:val="00D96955"/>
    <w:rsid w:val="00DA3262"/>
    <w:rsid w:val="00DA5556"/>
    <w:rsid w:val="00DA753A"/>
    <w:rsid w:val="00DB189B"/>
    <w:rsid w:val="00DB254B"/>
    <w:rsid w:val="00DB346F"/>
    <w:rsid w:val="00DB3BAC"/>
    <w:rsid w:val="00DB4387"/>
    <w:rsid w:val="00DB4D7D"/>
    <w:rsid w:val="00DB6679"/>
    <w:rsid w:val="00DC0CFC"/>
    <w:rsid w:val="00DC1A6C"/>
    <w:rsid w:val="00DC2FEC"/>
    <w:rsid w:val="00DC328E"/>
    <w:rsid w:val="00DC3734"/>
    <w:rsid w:val="00DC4490"/>
    <w:rsid w:val="00DC51C0"/>
    <w:rsid w:val="00DC6A37"/>
    <w:rsid w:val="00DC70C1"/>
    <w:rsid w:val="00DC7104"/>
    <w:rsid w:val="00DD23B3"/>
    <w:rsid w:val="00DD3B20"/>
    <w:rsid w:val="00DD3EC1"/>
    <w:rsid w:val="00DD4854"/>
    <w:rsid w:val="00DD488A"/>
    <w:rsid w:val="00DD4D59"/>
    <w:rsid w:val="00DD5708"/>
    <w:rsid w:val="00DD6373"/>
    <w:rsid w:val="00DE141E"/>
    <w:rsid w:val="00DE1C55"/>
    <w:rsid w:val="00DE4543"/>
    <w:rsid w:val="00DE5AED"/>
    <w:rsid w:val="00DE63BD"/>
    <w:rsid w:val="00DE63EB"/>
    <w:rsid w:val="00DE74E1"/>
    <w:rsid w:val="00DE7C4A"/>
    <w:rsid w:val="00DE7D4D"/>
    <w:rsid w:val="00DF00BB"/>
    <w:rsid w:val="00DF052F"/>
    <w:rsid w:val="00DF2623"/>
    <w:rsid w:val="00DF35DD"/>
    <w:rsid w:val="00DF4BEC"/>
    <w:rsid w:val="00DF5413"/>
    <w:rsid w:val="00DF6A33"/>
    <w:rsid w:val="00DF753B"/>
    <w:rsid w:val="00DF7D86"/>
    <w:rsid w:val="00E00293"/>
    <w:rsid w:val="00E0129E"/>
    <w:rsid w:val="00E03BAD"/>
    <w:rsid w:val="00E04DF4"/>
    <w:rsid w:val="00E06805"/>
    <w:rsid w:val="00E06BAE"/>
    <w:rsid w:val="00E07295"/>
    <w:rsid w:val="00E07528"/>
    <w:rsid w:val="00E0766C"/>
    <w:rsid w:val="00E10D73"/>
    <w:rsid w:val="00E10FE1"/>
    <w:rsid w:val="00E11357"/>
    <w:rsid w:val="00E11D35"/>
    <w:rsid w:val="00E11E22"/>
    <w:rsid w:val="00E1267A"/>
    <w:rsid w:val="00E2151C"/>
    <w:rsid w:val="00E21D1A"/>
    <w:rsid w:val="00E22222"/>
    <w:rsid w:val="00E22357"/>
    <w:rsid w:val="00E22673"/>
    <w:rsid w:val="00E22DA9"/>
    <w:rsid w:val="00E32411"/>
    <w:rsid w:val="00E3297A"/>
    <w:rsid w:val="00E32E76"/>
    <w:rsid w:val="00E33F1D"/>
    <w:rsid w:val="00E36DC5"/>
    <w:rsid w:val="00E40CE9"/>
    <w:rsid w:val="00E40EB1"/>
    <w:rsid w:val="00E41B71"/>
    <w:rsid w:val="00E426E5"/>
    <w:rsid w:val="00E42941"/>
    <w:rsid w:val="00E43342"/>
    <w:rsid w:val="00E438AF"/>
    <w:rsid w:val="00E43C1F"/>
    <w:rsid w:val="00E4414B"/>
    <w:rsid w:val="00E448F1"/>
    <w:rsid w:val="00E45A92"/>
    <w:rsid w:val="00E46C96"/>
    <w:rsid w:val="00E47112"/>
    <w:rsid w:val="00E508C8"/>
    <w:rsid w:val="00E52350"/>
    <w:rsid w:val="00E52F7E"/>
    <w:rsid w:val="00E5399D"/>
    <w:rsid w:val="00E5453C"/>
    <w:rsid w:val="00E54DE4"/>
    <w:rsid w:val="00E6014D"/>
    <w:rsid w:val="00E638C1"/>
    <w:rsid w:val="00E63A81"/>
    <w:rsid w:val="00E6419D"/>
    <w:rsid w:val="00E64383"/>
    <w:rsid w:val="00E656D1"/>
    <w:rsid w:val="00E66E93"/>
    <w:rsid w:val="00E67A25"/>
    <w:rsid w:val="00E67E3C"/>
    <w:rsid w:val="00E70F50"/>
    <w:rsid w:val="00E72667"/>
    <w:rsid w:val="00E73A9B"/>
    <w:rsid w:val="00E73AD8"/>
    <w:rsid w:val="00E756C0"/>
    <w:rsid w:val="00E76A55"/>
    <w:rsid w:val="00E772C6"/>
    <w:rsid w:val="00E83AB6"/>
    <w:rsid w:val="00E84FE3"/>
    <w:rsid w:val="00E86B2E"/>
    <w:rsid w:val="00E87584"/>
    <w:rsid w:val="00E901D7"/>
    <w:rsid w:val="00E927A0"/>
    <w:rsid w:val="00E94E99"/>
    <w:rsid w:val="00E958F8"/>
    <w:rsid w:val="00EA0AFA"/>
    <w:rsid w:val="00EA1860"/>
    <w:rsid w:val="00EA1FF3"/>
    <w:rsid w:val="00EA3A68"/>
    <w:rsid w:val="00EA7310"/>
    <w:rsid w:val="00EA7582"/>
    <w:rsid w:val="00EA7676"/>
    <w:rsid w:val="00EB2D1E"/>
    <w:rsid w:val="00EB341E"/>
    <w:rsid w:val="00EB4076"/>
    <w:rsid w:val="00EB6575"/>
    <w:rsid w:val="00EC0242"/>
    <w:rsid w:val="00EC0823"/>
    <w:rsid w:val="00EC1731"/>
    <w:rsid w:val="00EC1EF3"/>
    <w:rsid w:val="00EC245C"/>
    <w:rsid w:val="00EC2C1A"/>
    <w:rsid w:val="00EC3DC4"/>
    <w:rsid w:val="00EC5081"/>
    <w:rsid w:val="00EC658F"/>
    <w:rsid w:val="00EC6952"/>
    <w:rsid w:val="00EC788F"/>
    <w:rsid w:val="00EC7A58"/>
    <w:rsid w:val="00ED264E"/>
    <w:rsid w:val="00ED378D"/>
    <w:rsid w:val="00ED4188"/>
    <w:rsid w:val="00ED5202"/>
    <w:rsid w:val="00ED642B"/>
    <w:rsid w:val="00ED73C6"/>
    <w:rsid w:val="00ED7C02"/>
    <w:rsid w:val="00EE23FF"/>
    <w:rsid w:val="00EE3577"/>
    <w:rsid w:val="00EE56CB"/>
    <w:rsid w:val="00EF1093"/>
    <w:rsid w:val="00EF360D"/>
    <w:rsid w:val="00EF6B34"/>
    <w:rsid w:val="00EF7525"/>
    <w:rsid w:val="00EF772E"/>
    <w:rsid w:val="00F01DB3"/>
    <w:rsid w:val="00F020B8"/>
    <w:rsid w:val="00F050E1"/>
    <w:rsid w:val="00F0749C"/>
    <w:rsid w:val="00F11324"/>
    <w:rsid w:val="00F11A4A"/>
    <w:rsid w:val="00F12904"/>
    <w:rsid w:val="00F15425"/>
    <w:rsid w:val="00F1614E"/>
    <w:rsid w:val="00F1657E"/>
    <w:rsid w:val="00F16754"/>
    <w:rsid w:val="00F25819"/>
    <w:rsid w:val="00F25947"/>
    <w:rsid w:val="00F27479"/>
    <w:rsid w:val="00F31C08"/>
    <w:rsid w:val="00F31E71"/>
    <w:rsid w:val="00F32723"/>
    <w:rsid w:val="00F32D0B"/>
    <w:rsid w:val="00F33152"/>
    <w:rsid w:val="00F33F4C"/>
    <w:rsid w:val="00F34B28"/>
    <w:rsid w:val="00F4079A"/>
    <w:rsid w:val="00F42601"/>
    <w:rsid w:val="00F42F65"/>
    <w:rsid w:val="00F43EBC"/>
    <w:rsid w:val="00F44504"/>
    <w:rsid w:val="00F464C0"/>
    <w:rsid w:val="00F4700F"/>
    <w:rsid w:val="00F475AA"/>
    <w:rsid w:val="00F5037E"/>
    <w:rsid w:val="00F50C61"/>
    <w:rsid w:val="00F50D15"/>
    <w:rsid w:val="00F5200C"/>
    <w:rsid w:val="00F531FA"/>
    <w:rsid w:val="00F5379A"/>
    <w:rsid w:val="00F5643C"/>
    <w:rsid w:val="00F5678A"/>
    <w:rsid w:val="00F56960"/>
    <w:rsid w:val="00F56E54"/>
    <w:rsid w:val="00F5739F"/>
    <w:rsid w:val="00F576CF"/>
    <w:rsid w:val="00F607F1"/>
    <w:rsid w:val="00F620CA"/>
    <w:rsid w:val="00F62C72"/>
    <w:rsid w:val="00F64A41"/>
    <w:rsid w:val="00F65A6D"/>
    <w:rsid w:val="00F65BFB"/>
    <w:rsid w:val="00F70D65"/>
    <w:rsid w:val="00F72C28"/>
    <w:rsid w:val="00F731D3"/>
    <w:rsid w:val="00F73409"/>
    <w:rsid w:val="00F80C86"/>
    <w:rsid w:val="00F816A1"/>
    <w:rsid w:val="00F8522B"/>
    <w:rsid w:val="00F85F5A"/>
    <w:rsid w:val="00F87CF0"/>
    <w:rsid w:val="00F9120F"/>
    <w:rsid w:val="00F913C6"/>
    <w:rsid w:val="00F9192E"/>
    <w:rsid w:val="00F92756"/>
    <w:rsid w:val="00F92C58"/>
    <w:rsid w:val="00F92E79"/>
    <w:rsid w:val="00F94FE0"/>
    <w:rsid w:val="00FA08A2"/>
    <w:rsid w:val="00FA0CF5"/>
    <w:rsid w:val="00FA0EDD"/>
    <w:rsid w:val="00FA154A"/>
    <w:rsid w:val="00FA34DA"/>
    <w:rsid w:val="00FA3E3C"/>
    <w:rsid w:val="00FA5D11"/>
    <w:rsid w:val="00FA6454"/>
    <w:rsid w:val="00FA664B"/>
    <w:rsid w:val="00FA6E8E"/>
    <w:rsid w:val="00FA7388"/>
    <w:rsid w:val="00FA7903"/>
    <w:rsid w:val="00FB16CF"/>
    <w:rsid w:val="00FB1D30"/>
    <w:rsid w:val="00FB26C5"/>
    <w:rsid w:val="00FB2F48"/>
    <w:rsid w:val="00FB654F"/>
    <w:rsid w:val="00FB69C4"/>
    <w:rsid w:val="00FB6E5A"/>
    <w:rsid w:val="00FB7405"/>
    <w:rsid w:val="00FC159D"/>
    <w:rsid w:val="00FC28D4"/>
    <w:rsid w:val="00FC4B1F"/>
    <w:rsid w:val="00FC534B"/>
    <w:rsid w:val="00FC6F92"/>
    <w:rsid w:val="00FC780C"/>
    <w:rsid w:val="00FD3B35"/>
    <w:rsid w:val="00FD447E"/>
    <w:rsid w:val="00FD4D08"/>
    <w:rsid w:val="00FE0D24"/>
    <w:rsid w:val="00FE1571"/>
    <w:rsid w:val="00FE1E6C"/>
    <w:rsid w:val="00FE2863"/>
    <w:rsid w:val="00FE3BF6"/>
    <w:rsid w:val="00FE504E"/>
    <w:rsid w:val="00FE60C0"/>
    <w:rsid w:val="00FE669B"/>
    <w:rsid w:val="00FE71D2"/>
    <w:rsid w:val="00FF1F5D"/>
    <w:rsid w:val="00FF2A0E"/>
    <w:rsid w:val="00FF2F6E"/>
    <w:rsid w:val="00FF4665"/>
    <w:rsid w:val="00FF6895"/>
    <w:rsid w:val="00FF70CE"/>
    <w:rsid w:val="0B7E697F"/>
    <w:rsid w:val="1D869E77"/>
    <w:rsid w:val="2D661F5C"/>
    <w:rsid w:val="329997DB"/>
    <w:rsid w:val="35967B2E"/>
    <w:rsid w:val="3CE03481"/>
    <w:rsid w:val="48228BC9"/>
    <w:rsid w:val="4BECC50F"/>
    <w:rsid w:val="5273A1AD"/>
    <w:rsid w:val="64223398"/>
    <w:rsid w:val="67DA36FD"/>
    <w:rsid w:val="7C72E22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7E89B898-3107-49DA-9931-E94E85A7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83"/>
    <w:pPr>
      <w:spacing w:line="240" w:lineRule="auto"/>
    </w:p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uiPriority w:val="9"/>
    <w:unhideWhenUsed/>
    <w:qFormat/>
    <w:pPr>
      <w:keepNext/>
      <w:keepLines/>
      <w:spacing w:before="200" w:after="0"/>
      <w:outlineLvl w:val="1"/>
    </w:pPr>
    <w:rPr>
      <w:b/>
    </w:rPr>
  </w:style>
  <w:style w:type="paragraph" w:styleId="Heading3">
    <w:name w:val="heading 3"/>
    <w:basedOn w:val="Normal"/>
    <w:next w:val="Normal"/>
    <w:autoRedefine/>
    <w:uiPriority w:val="9"/>
    <w:unhideWhenUsed/>
    <w:qFormat/>
    <w:rsid w:val="007D5628"/>
    <w:pPr>
      <w:keepNext/>
      <w:keepLines/>
      <w:spacing w:before="200" w:after="0"/>
      <w:outlineLvl w:val="2"/>
    </w:pPr>
    <w:rPr>
      <w:rFonts w:ascii="Calibri" w:eastAsia="Calibri" w:hAnsi="Calibri" w:cs="Calibri"/>
      <w:b/>
      <w:sz w:val="28"/>
      <w:szCs w:val="28"/>
      <w:lang w:val="en-US"/>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9C2BB4"/>
    <w:pPr>
      <w:keepNext/>
      <w:keepLines/>
      <w:spacing w:before="480" w:after="240"/>
      <w:jc w:val="center"/>
    </w:pPr>
    <w:rPr>
      <w:rFonts w:eastAsia="Times New Roman" w:cs="Times New Roman"/>
      <w:b/>
      <w:sz w:val="36"/>
      <w:szCs w:val="36"/>
    </w:rPr>
  </w:style>
  <w:style w:type="paragraph" w:styleId="Subtitle">
    <w:name w:val="Subtitle"/>
    <w:basedOn w:val="Normal"/>
    <w:next w:val="Normal"/>
    <w:uiPriority w:val="11"/>
    <w:qFormat/>
    <w:pPr>
      <w:keepNext/>
      <w:keepLines/>
      <w:spacing w:before="240" w:after="240"/>
      <w:jc w:val="center"/>
    </w:pPr>
    <w:rPr>
      <w:rFonts w:ascii="Times New Roman" w:eastAsia="Times New Roman" w:hAnsi="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ind w:left="720" w:hanging="720"/>
    </w:pPr>
    <w:rPr>
      <w:lang w:val="en-US"/>
    </w:r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ascii="Times New Roman" w:eastAsia="Times New Roman" w:hAnsi="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styleId="UnresolvedMention">
    <w:name w:val="Unresolved Mention"/>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7562-0F8D-4C71-9542-F006D553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6155</Words>
  <Characters>36917</Characters>
  <Application>Microsoft Office Word</Application>
  <DocSecurity>0</DocSecurity>
  <Lines>803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Iturra, Julio</cp:lastModifiedBy>
  <cp:revision>3</cp:revision>
  <cp:lastPrinted>2024-11-13T22:41:00Z</cp:lastPrinted>
  <dcterms:created xsi:type="dcterms:W3CDTF">2024-12-09T12:55:00Z</dcterms:created>
  <dcterms:modified xsi:type="dcterms:W3CDTF">2024-12-09T12:56:00Z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id="DlH1ykJw"/&gt;&lt;style id="http://www.zotero.org/styles/apa-no-doi-no-issue"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